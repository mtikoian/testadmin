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82" w:rsidRPr="009A5A69" w:rsidRDefault="00E72882" w:rsidP="00E72882">
      <w:pPr>
        <w:pStyle w:val="TOC1"/>
        <w:rPr>
          <w:rFonts w:asciiTheme="minorHAnsi" w:hAnsiTheme="minorHAnsi" w:cstheme="minorHAnsi"/>
        </w:rPr>
      </w:pPr>
    </w:p>
    <w:p w:rsidR="00E72882" w:rsidRPr="009A5A69" w:rsidRDefault="00E72882" w:rsidP="00E72882">
      <w:pPr>
        <w:pStyle w:val="TOC1"/>
        <w:rPr>
          <w:rFonts w:asciiTheme="minorHAnsi" w:hAnsiTheme="minorHAnsi" w:cstheme="minorHAnsi"/>
        </w:rPr>
      </w:pPr>
    </w:p>
    <w:p w:rsidR="00E72882" w:rsidRPr="009A5A69" w:rsidRDefault="00E72882" w:rsidP="00E72882">
      <w:pPr>
        <w:ind w:right="180"/>
        <w:rPr>
          <w:rFonts w:asciiTheme="minorHAnsi" w:hAnsiTheme="minorHAnsi" w:cstheme="minorHAnsi"/>
          <w:lang w:val="en-GB"/>
        </w:rPr>
      </w:pPr>
    </w:p>
    <w:p w:rsidR="00E72882" w:rsidRPr="009A5A69" w:rsidRDefault="00E72882" w:rsidP="00E72882">
      <w:pPr>
        <w:ind w:right="180"/>
        <w:rPr>
          <w:rFonts w:asciiTheme="minorHAnsi" w:hAnsiTheme="minorHAnsi" w:cstheme="minorHAnsi"/>
          <w:lang w:val="en-GB"/>
        </w:rPr>
      </w:pPr>
    </w:p>
    <w:p w:rsidR="00E72882" w:rsidRPr="009A5A69" w:rsidRDefault="00E72882" w:rsidP="00E72882">
      <w:pPr>
        <w:ind w:right="180"/>
        <w:rPr>
          <w:rFonts w:asciiTheme="minorHAnsi" w:hAnsiTheme="minorHAnsi" w:cstheme="minorHAnsi"/>
        </w:rPr>
      </w:pPr>
    </w:p>
    <w:p w:rsidR="00E72882" w:rsidRPr="009A5A69" w:rsidRDefault="00E72882" w:rsidP="00E72882">
      <w:pPr>
        <w:pStyle w:val="TOC1"/>
        <w:tabs>
          <w:tab w:val="clear" w:pos="660"/>
          <w:tab w:val="clear" w:pos="9180"/>
          <w:tab w:val="left" w:pos="3782"/>
        </w:tabs>
        <w:rPr>
          <w:rFonts w:asciiTheme="minorHAnsi" w:hAnsiTheme="minorHAnsi" w:cstheme="minorHAnsi"/>
        </w:rPr>
      </w:pPr>
      <w:r w:rsidRPr="009A5A69">
        <w:rPr>
          <w:rFonts w:asciiTheme="minorHAnsi" w:hAnsiTheme="minorHAnsi" w:cstheme="minorHAnsi"/>
        </w:rPr>
        <w:tab/>
      </w:r>
    </w:p>
    <w:p w:rsidR="00E72882" w:rsidRPr="009A5A69" w:rsidRDefault="00E72882" w:rsidP="00E72882">
      <w:pPr>
        <w:pStyle w:val="TOC1"/>
        <w:rPr>
          <w:rFonts w:asciiTheme="minorHAnsi" w:hAnsiTheme="minorHAnsi" w:cstheme="minorHAnsi"/>
        </w:rPr>
      </w:pPr>
      <w:r w:rsidRPr="009A5A69">
        <w:rPr>
          <w:rFonts w:asciiTheme="minorHAnsi" w:hAnsiTheme="minorHAnsi" w:cstheme="minorHAnsi"/>
          <w:noProof/>
          <w:lang w:val="en-US"/>
        </w:rPr>
        <w:drawing>
          <wp:inline distT="0" distB="0" distL="0" distR="0" wp14:anchorId="39F4480B" wp14:editId="6B7CAB6E">
            <wp:extent cx="5947410" cy="1880235"/>
            <wp:effectExtent l="19050" t="0" r="0" b="0"/>
            <wp:docPr id="4" name="Picture 0" descr="Header-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eader-Large.jpg"/>
                    <pic:cNvPicPr>
                      <a:picLocks noChangeAspect="1" noChangeArrowheads="1"/>
                    </pic:cNvPicPr>
                  </pic:nvPicPr>
                  <pic:blipFill>
                    <a:blip r:embed="rId8" cstate="print"/>
                    <a:srcRect/>
                    <a:stretch>
                      <a:fillRect/>
                    </a:stretch>
                  </pic:blipFill>
                  <pic:spPr bwMode="auto">
                    <a:xfrm>
                      <a:off x="0" y="0"/>
                      <a:ext cx="5947410" cy="1880235"/>
                    </a:xfrm>
                    <a:prstGeom prst="rect">
                      <a:avLst/>
                    </a:prstGeom>
                    <a:noFill/>
                    <a:ln w="9525">
                      <a:noFill/>
                      <a:miter lim="800000"/>
                      <a:headEnd/>
                      <a:tailEnd/>
                    </a:ln>
                  </pic:spPr>
                </pic:pic>
              </a:graphicData>
            </a:graphic>
          </wp:inline>
        </w:drawing>
      </w:r>
    </w:p>
    <w:p w:rsidR="00E72882" w:rsidRPr="009A5A69" w:rsidRDefault="00E72882" w:rsidP="00E72882">
      <w:pPr>
        <w:ind w:right="180"/>
        <w:rPr>
          <w:rFonts w:asciiTheme="minorHAnsi" w:hAnsiTheme="minorHAnsi" w:cstheme="minorHAnsi"/>
          <w:lang w:val="en-GB"/>
        </w:rPr>
      </w:pPr>
    </w:p>
    <w:p w:rsidR="00E72882" w:rsidRPr="009A5A69" w:rsidRDefault="00E72882" w:rsidP="00E72882">
      <w:pPr>
        <w:ind w:right="180"/>
        <w:rPr>
          <w:rFonts w:asciiTheme="minorHAnsi" w:hAnsiTheme="minorHAnsi" w:cstheme="minorHAnsi"/>
          <w:lang w:val="en-GB"/>
        </w:rPr>
      </w:pPr>
    </w:p>
    <w:p w:rsidR="00E72882" w:rsidRPr="009A5A69" w:rsidRDefault="00E72882" w:rsidP="00E72882">
      <w:pPr>
        <w:ind w:right="180"/>
        <w:rPr>
          <w:rFonts w:asciiTheme="minorHAnsi" w:hAnsiTheme="minorHAnsi" w:cstheme="minorHAnsi"/>
          <w:lang w:val="en-GB"/>
        </w:rPr>
      </w:pPr>
    </w:p>
    <w:p w:rsidR="00E72882" w:rsidRPr="009A5A69" w:rsidRDefault="00E72882" w:rsidP="00E72882">
      <w:pPr>
        <w:ind w:right="180"/>
        <w:rPr>
          <w:rFonts w:asciiTheme="minorHAnsi" w:hAnsiTheme="minorHAnsi" w:cstheme="minorHAnsi"/>
          <w:lang w:val="en-GB"/>
        </w:rPr>
      </w:pPr>
    </w:p>
    <w:p w:rsidR="00E72882" w:rsidRPr="009A5A69" w:rsidRDefault="00E72882" w:rsidP="00E72882">
      <w:pPr>
        <w:ind w:right="180"/>
        <w:jc w:val="right"/>
        <w:rPr>
          <w:rFonts w:asciiTheme="minorHAnsi" w:hAnsiTheme="minorHAnsi" w:cstheme="minorHAnsi"/>
          <w:sz w:val="48"/>
          <w:szCs w:val="48"/>
        </w:rPr>
      </w:pPr>
      <w:r w:rsidRPr="009A5A69">
        <w:rPr>
          <w:rFonts w:asciiTheme="minorHAnsi" w:hAnsiTheme="minorHAnsi" w:cstheme="minorHAnsi"/>
          <w:sz w:val="48"/>
          <w:szCs w:val="48"/>
        </w:rPr>
        <w:t>SVN Source Code Repository</w:t>
      </w:r>
    </w:p>
    <w:p w:rsidR="00E72882" w:rsidRDefault="00E72882" w:rsidP="00E72882">
      <w:pPr>
        <w:ind w:right="180"/>
        <w:jc w:val="right"/>
        <w:rPr>
          <w:rFonts w:asciiTheme="minorHAnsi" w:hAnsiTheme="minorHAnsi" w:cstheme="minorHAnsi"/>
          <w:sz w:val="48"/>
          <w:szCs w:val="48"/>
        </w:rPr>
      </w:pPr>
      <w:r w:rsidRPr="009A5A69">
        <w:rPr>
          <w:rFonts w:asciiTheme="minorHAnsi" w:hAnsiTheme="minorHAnsi" w:cstheme="minorHAnsi"/>
          <w:sz w:val="48"/>
          <w:szCs w:val="48"/>
        </w:rPr>
        <w:t xml:space="preserve">Process </w:t>
      </w:r>
    </w:p>
    <w:p w:rsidR="00E72882" w:rsidRPr="009A5A69" w:rsidRDefault="00E72882" w:rsidP="00E72882">
      <w:pPr>
        <w:ind w:right="180"/>
        <w:jc w:val="right"/>
        <w:rPr>
          <w:rFonts w:asciiTheme="minorHAnsi" w:hAnsiTheme="minorHAnsi" w:cstheme="minorHAnsi"/>
          <w:sz w:val="48"/>
          <w:szCs w:val="48"/>
        </w:rPr>
      </w:pPr>
    </w:p>
    <w:p w:rsidR="00E72882" w:rsidRPr="009A5A69" w:rsidRDefault="00E72882" w:rsidP="00E72882">
      <w:pPr>
        <w:ind w:left="-1080" w:right="180" w:firstLine="540"/>
        <w:jc w:val="center"/>
        <w:rPr>
          <w:rFonts w:asciiTheme="minorHAnsi" w:hAnsiTheme="minorHAnsi" w:cstheme="minorHAnsi"/>
          <w:sz w:val="48"/>
          <w:szCs w:val="48"/>
        </w:rPr>
      </w:pPr>
    </w:p>
    <w:p w:rsidR="00E72882" w:rsidRPr="009A5A69" w:rsidRDefault="00E72882" w:rsidP="00E72882">
      <w:pPr>
        <w:pStyle w:val="TOCHeading"/>
        <w:ind w:left="720" w:right="180"/>
        <w:rPr>
          <w:rFonts w:asciiTheme="minorHAnsi" w:hAnsiTheme="minorHAnsi" w:cstheme="minorHAnsi"/>
          <w:color w:val="auto"/>
        </w:rPr>
      </w:pPr>
    </w:p>
    <w:p w:rsidR="00E72882" w:rsidRPr="009A5A69" w:rsidRDefault="00E72882" w:rsidP="00E72882">
      <w:pPr>
        <w:pStyle w:val="TOCHeading"/>
        <w:keepNext/>
        <w:keepLines/>
        <w:spacing w:before="480"/>
        <w:ind w:right="180"/>
        <w:jc w:val="center"/>
        <w:rPr>
          <w:rFonts w:asciiTheme="minorHAnsi" w:eastAsiaTheme="minorEastAsia" w:hAnsiTheme="minorHAnsi" w:cstheme="minorBidi"/>
        </w:rPr>
      </w:pPr>
      <w:r w:rsidRPr="009A5A69">
        <w:rPr>
          <w:rFonts w:asciiTheme="minorHAnsi" w:hAnsiTheme="minorHAnsi" w:cstheme="minorHAnsi"/>
          <w:color w:val="auto"/>
        </w:rPr>
        <w:br w:type="page"/>
      </w:r>
      <w:r w:rsidRPr="009A5A69">
        <w:rPr>
          <w:rFonts w:asciiTheme="minorHAnsi" w:hAnsiTheme="minorHAnsi" w:cstheme="minorHAnsi"/>
          <w:b/>
          <w:bCs/>
          <w:color w:val="auto"/>
          <w:sz w:val="28"/>
          <w:szCs w:val="28"/>
          <w:u w:val="single"/>
        </w:rPr>
        <w:lastRenderedPageBreak/>
        <w:t>Table of Contents</w:t>
      </w:r>
      <w:r w:rsidRPr="009A5A69">
        <w:rPr>
          <w:rFonts w:asciiTheme="minorHAnsi" w:hAnsiTheme="minorHAnsi" w:cstheme="minorHAnsi"/>
          <w:noProof/>
          <w:sz w:val="22"/>
          <w:szCs w:val="22"/>
        </w:rPr>
        <w:fldChar w:fldCharType="begin"/>
      </w:r>
      <w:r w:rsidRPr="009A5A69">
        <w:rPr>
          <w:rFonts w:asciiTheme="minorHAnsi" w:hAnsiTheme="minorHAnsi" w:cstheme="minorHAnsi"/>
        </w:rPr>
        <w:instrText xml:space="preserve"> TOC \o "1-3" \h \z \u </w:instrText>
      </w:r>
      <w:r w:rsidRPr="009A5A69">
        <w:rPr>
          <w:rFonts w:asciiTheme="minorHAnsi" w:hAnsiTheme="minorHAnsi" w:cstheme="minorHAnsi"/>
          <w:noProof/>
          <w:sz w:val="22"/>
          <w:szCs w:val="22"/>
        </w:rPr>
        <w:fldChar w:fldCharType="separate"/>
      </w:r>
    </w:p>
    <w:p w:rsidR="00E72882" w:rsidRPr="009A5A69" w:rsidRDefault="00E72882" w:rsidP="00E72882">
      <w:pPr>
        <w:ind w:right="180"/>
        <w:rPr>
          <w:rFonts w:asciiTheme="minorHAnsi" w:hAnsiTheme="minorHAnsi" w:cstheme="minorHAnsi"/>
          <w:sz w:val="14"/>
        </w:rPr>
      </w:pPr>
      <w:r w:rsidRPr="009A5A69">
        <w:rPr>
          <w:rFonts w:asciiTheme="minorHAnsi" w:hAnsiTheme="minorHAnsi" w:cstheme="minorHAnsi"/>
          <w:sz w:val="14"/>
        </w:rPr>
        <w:fldChar w:fldCharType="end"/>
      </w:r>
      <w:bookmarkStart w:id="0" w:name="_Toc301778132"/>
      <w:bookmarkStart w:id="1" w:name="_Toc259460180"/>
    </w:p>
    <w:sdt>
      <w:sdtPr>
        <w:rPr>
          <w:rFonts w:ascii="Arial" w:hAnsi="Arial"/>
          <w:color w:val="auto"/>
          <w:sz w:val="20"/>
        </w:rPr>
        <w:id w:val="-1144890362"/>
        <w:docPartObj>
          <w:docPartGallery w:val="Table of Contents"/>
          <w:docPartUnique/>
        </w:docPartObj>
      </w:sdtPr>
      <w:sdtEndPr>
        <w:rPr>
          <w:b/>
          <w:bCs/>
          <w:noProof/>
        </w:rPr>
      </w:sdtEndPr>
      <w:sdtContent>
        <w:p w:rsidR="00E72882" w:rsidRDefault="00E72882" w:rsidP="00E72882">
          <w:pPr>
            <w:pStyle w:val="TOCHeading"/>
          </w:pPr>
        </w:p>
        <w:p w:rsidR="00E72882" w:rsidRDefault="00E72882" w:rsidP="00E72882">
          <w:pPr>
            <w:pStyle w:val="TOC2"/>
            <w:rPr>
              <w:rFonts w:asciiTheme="minorHAnsi" w:eastAsiaTheme="minorEastAsia" w:hAnsiTheme="minorHAnsi" w:cstheme="minorBidi"/>
            </w:rPr>
          </w:pPr>
          <w:r>
            <w:fldChar w:fldCharType="begin"/>
          </w:r>
          <w:r>
            <w:instrText xml:space="preserve"> TOC \o "1-3" \h \z \u </w:instrText>
          </w:r>
          <w:r>
            <w:fldChar w:fldCharType="separate"/>
          </w:r>
          <w:hyperlink w:anchor="_Toc393897001" w:history="1">
            <w:r w:rsidRPr="00C37F19">
              <w:rPr>
                <w:rStyle w:val="Hyperlink"/>
                <w:rFonts w:cs="Arial"/>
                <w:lang w:val="en-GB"/>
              </w:rPr>
              <w:t>1.</w:t>
            </w:r>
            <w:r>
              <w:rPr>
                <w:rFonts w:asciiTheme="minorHAnsi" w:eastAsiaTheme="minorEastAsia" w:hAnsiTheme="minorHAnsi" w:cstheme="minorBidi"/>
              </w:rPr>
              <w:tab/>
            </w:r>
            <w:r w:rsidRPr="00C37F19">
              <w:rPr>
                <w:rStyle w:val="Hyperlink"/>
                <w:rFonts w:cs="Arial"/>
                <w:lang w:val="en-GB"/>
              </w:rPr>
              <w:t>Introduction</w:t>
            </w:r>
            <w:r>
              <w:rPr>
                <w:webHidden/>
              </w:rPr>
              <w:tab/>
            </w:r>
            <w:r>
              <w:rPr>
                <w:webHidden/>
              </w:rPr>
              <w:fldChar w:fldCharType="begin"/>
            </w:r>
            <w:r>
              <w:rPr>
                <w:webHidden/>
              </w:rPr>
              <w:instrText xml:space="preserve"> PAGEREF _Toc393897001 \h </w:instrText>
            </w:r>
            <w:r>
              <w:rPr>
                <w:webHidden/>
              </w:rPr>
            </w:r>
            <w:r>
              <w:rPr>
                <w:webHidden/>
              </w:rPr>
              <w:fldChar w:fldCharType="separate"/>
            </w:r>
            <w:r>
              <w:rPr>
                <w:webHidden/>
              </w:rPr>
              <w:t>4</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02" w:history="1">
            <w:r w:rsidRPr="00C37F19">
              <w:rPr>
                <w:rStyle w:val="Hyperlink"/>
                <w:rFonts w:cs="Arial"/>
                <w:lang w:val="en-GB"/>
              </w:rPr>
              <w:t>2.</w:t>
            </w:r>
            <w:r>
              <w:rPr>
                <w:rFonts w:asciiTheme="minorHAnsi" w:eastAsiaTheme="minorEastAsia" w:hAnsiTheme="minorHAnsi" w:cstheme="minorBidi"/>
              </w:rPr>
              <w:tab/>
            </w:r>
            <w:r w:rsidRPr="00C37F19">
              <w:rPr>
                <w:rStyle w:val="Hyperlink"/>
                <w:rFonts w:cs="Arial"/>
                <w:lang w:val="en-GB"/>
              </w:rPr>
              <w:t>SVN Background</w:t>
            </w:r>
            <w:r>
              <w:rPr>
                <w:webHidden/>
              </w:rPr>
              <w:tab/>
            </w:r>
            <w:r>
              <w:rPr>
                <w:webHidden/>
              </w:rPr>
              <w:fldChar w:fldCharType="begin"/>
            </w:r>
            <w:r>
              <w:rPr>
                <w:webHidden/>
              </w:rPr>
              <w:instrText xml:space="preserve"> PAGEREF _Toc393897002 \h </w:instrText>
            </w:r>
            <w:r>
              <w:rPr>
                <w:webHidden/>
              </w:rPr>
            </w:r>
            <w:r>
              <w:rPr>
                <w:webHidden/>
              </w:rPr>
              <w:fldChar w:fldCharType="separate"/>
            </w:r>
            <w:r>
              <w:rPr>
                <w:webHidden/>
              </w:rPr>
              <w:t>4</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04" w:history="1">
            <w:r w:rsidRPr="00C37F19">
              <w:rPr>
                <w:rStyle w:val="Hyperlink"/>
                <w:rFonts w:cs="Arial"/>
                <w:lang w:val="en-GB"/>
              </w:rPr>
              <w:t>3.</w:t>
            </w:r>
            <w:r>
              <w:rPr>
                <w:rFonts w:asciiTheme="minorHAnsi" w:eastAsiaTheme="minorEastAsia" w:hAnsiTheme="minorHAnsi" w:cstheme="minorBidi"/>
              </w:rPr>
              <w:tab/>
            </w:r>
            <w:r w:rsidRPr="00C37F19">
              <w:rPr>
                <w:rStyle w:val="Hyperlink"/>
                <w:rFonts w:cs="Arial"/>
                <w:lang w:val="en-GB"/>
              </w:rPr>
              <w:t>Important activities of SVN</w:t>
            </w:r>
            <w:r>
              <w:rPr>
                <w:webHidden/>
              </w:rPr>
              <w:tab/>
            </w:r>
            <w:r>
              <w:rPr>
                <w:webHidden/>
              </w:rPr>
              <w:fldChar w:fldCharType="begin"/>
            </w:r>
            <w:r>
              <w:rPr>
                <w:webHidden/>
              </w:rPr>
              <w:instrText xml:space="preserve"> PAGEREF _Toc393897004 \h </w:instrText>
            </w:r>
            <w:r>
              <w:rPr>
                <w:webHidden/>
              </w:rPr>
            </w:r>
            <w:r>
              <w:rPr>
                <w:webHidden/>
              </w:rPr>
              <w:fldChar w:fldCharType="separate"/>
            </w:r>
            <w:r>
              <w:rPr>
                <w:webHidden/>
              </w:rPr>
              <w:t>7</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05" w:history="1">
            <w:r w:rsidRPr="00C37F19">
              <w:rPr>
                <w:rStyle w:val="Hyperlink"/>
                <w:rFonts w:cs="Arial"/>
                <w:lang w:val="en-GB"/>
              </w:rPr>
              <w:t>4.</w:t>
            </w:r>
            <w:r>
              <w:rPr>
                <w:rFonts w:asciiTheme="minorHAnsi" w:eastAsiaTheme="minorEastAsia" w:hAnsiTheme="minorHAnsi" w:cstheme="minorBidi"/>
              </w:rPr>
              <w:tab/>
            </w:r>
            <w:r w:rsidRPr="00C37F19">
              <w:rPr>
                <w:rStyle w:val="Hyperlink"/>
                <w:rFonts w:cs="Arial"/>
                <w:lang w:val="en-GB"/>
              </w:rPr>
              <w:t>Actors SVN</w:t>
            </w:r>
            <w:r>
              <w:rPr>
                <w:webHidden/>
              </w:rPr>
              <w:tab/>
            </w:r>
            <w:r>
              <w:rPr>
                <w:webHidden/>
              </w:rPr>
              <w:fldChar w:fldCharType="begin"/>
            </w:r>
            <w:r>
              <w:rPr>
                <w:webHidden/>
              </w:rPr>
              <w:instrText xml:space="preserve"> PAGEREF _Toc393897005 \h </w:instrText>
            </w:r>
            <w:r>
              <w:rPr>
                <w:webHidden/>
              </w:rPr>
            </w:r>
            <w:r>
              <w:rPr>
                <w:webHidden/>
              </w:rPr>
              <w:fldChar w:fldCharType="separate"/>
            </w:r>
            <w:r>
              <w:rPr>
                <w:webHidden/>
              </w:rPr>
              <w:t>7</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06" w:history="1">
            <w:r w:rsidRPr="00C37F19">
              <w:rPr>
                <w:rStyle w:val="Hyperlink"/>
                <w:rFonts w:cs="Arial"/>
                <w:lang w:val="en-GB"/>
              </w:rPr>
              <w:t>5.</w:t>
            </w:r>
            <w:r>
              <w:rPr>
                <w:rFonts w:asciiTheme="minorHAnsi" w:eastAsiaTheme="minorEastAsia" w:hAnsiTheme="minorHAnsi" w:cstheme="minorBidi"/>
              </w:rPr>
              <w:tab/>
            </w:r>
            <w:r w:rsidRPr="00C37F19">
              <w:rPr>
                <w:rStyle w:val="Hyperlink"/>
                <w:rFonts w:cs="Arial"/>
                <w:lang w:val="en-GB"/>
              </w:rPr>
              <w:t>SVN folders for Application code base</w:t>
            </w:r>
            <w:r>
              <w:rPr>
                <w:webHidden/>
              </w:rPr>
              <w:tab/>
            </w:r>
            <w:r>
              <w:rPr>
                <w:webHidden/>
              </w:rPr>
              <w:fldChar w:fldCharType="begin"/>
            </w:r>
            <w:r>
              <w:rPr>
                <w:webHidden/>
              </w:rPr>
              <w:instrText xml:space="preserve"> PAGEREF _Toc393897006 \h </w:instrText>
            </w:r>
            <w:r>
              <w:rPr>
                <w:webHidden/>
              </w:rPr>
            </w:r>
            <w:r>
              <w:rPr>
                <w:webHidden/>
              </w:rPr>
              <w:fldChar w:fldCharType="separate"/>
            </w:r>
            <w:r>
              <w:rPr>
                <w:webHidden/>
              </w:rPr>
              <w:t>8</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07" w:history="1">
            <w:r w:rsidRPr="00C37F19">
              <w:rPr>
                <w:rStyle w:val="Hyperlink"/>
                <w:rFonts w:cs="Arial"/>
                <w:lang w:val="en-GB"/>
              </w:rPr>
              <w:t>6.</w:t>
            </w:r>
            <w:r>
              <w:rPr>
                <w:rFonts w:asciiTheme="minorHAnsi" w:eastAsiaTheme="minorEastAsia" w:hAnsiTheme="minorHAnsi" w:cstheme="minorBidi"/>
              </w:rPr>
              <w:tab/>
            </w:r>
            <w:r w:rsidRPr="00C37F19">
              <w:rPr>
                <w:rStyle w:val="Hyperlink"/>
                <w:rFonts w:cs="Arial"/>
                <w:lang w:val="en-GB"/>
              </w:rPr>
              <w:t>SVN folders for SQL code base</w:t>
            </w:r>
            <w:r>
              <w:rPr>
                <w:webHidden/>
              </w:rPr>
              <w:tab/>
            </w:r>
            <w:r>
              <w:rPr>
                <w:webHidden/>
              </w:rPr>
              <w:fldChar w:fldCharType="begin"/>
            </w:r>
            <w:r>
              <w:rPr>
                <w:webHidden/>
              </w:rPr>
              <w:instrText xml:space="preserve"> PAGEREF _Toc393897007 \h </w:instrText>
            </w:r>
            <w:r>
              <w:rPr>
                <w:webHidden/>
              </w:rPr>
            </w:r>
            <w:r>
              <w:rPr>
                <w:webHidden/>
              </w:rPr>
              <w:fldChar w:fldCharType="separate"/>
            </w:r>
            <w:r>
              <w:rPr>
                <w:webHidden/>
              </w:rPr>
              <w:t>8</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08" w:history="1">
            <w:r w:rsidRPr="00C37F19">
              <w:rPr>
                <w:rStyle w:val="Hyperlink"/>
                <w:rFonts w:cs="Arial"/>
                <w:lang w:val="en-GB"/>
              </w:rPr>
              <w:t>7.</w:t>
            </w:r>
            <w:r>
              <w:rPr>
                <w:rFonts w:asciiTheme="minorHAnsi" w:eastAsiaTheme="minorEastAsia" w:hAnsiTheme="minorHAnsi" w:cstheme="minorBidi"/>
              </w:rPr>
              <w:tab/>
            </w:r>
            <w:r w:rsidRPr="00C37F19">
              <w:rPr>
                <w:rStyle w:val="Hyperlink"/>
                <w:rFonts w:cs="Arial"/>
                <w:lang w:val="en-GB"/>
              </w:rPr>
              <w:t>SVN Development &amp; Release process</w:t>
            </w:r>
            <w:r>
              <w:rPr>
                <w:webHidden/>
              </w:rPr>
              <w:tab/>
            </w:r>
            <w:r>
              <w:rPr>
                <w:webHidden/>
              </w:rPr>
              <w:fldChar w:fldCharType="begin"/>
            </w:r>
            <w:r>
              <w:rPr>
                <w:webHidden/>
              </w:rPr>
              <w:instrText xml:space="preserve"> PAGEREF _Toc393897008 \h </w:instrText>
            </w:r>
            <w:r>
              <w:rPr>
                <w:webHidden/>
              </w:rPr>
            </w:r>
            <w:r>
              <w:rPr>
                <w:webHidden/>
              </w:rPr>
              <w:fldChar w:fldCharType="separate"/>
            </w:r>
            <w:r>
              <w:rPr>
                <w:webHidden/>
              </w:rPr>
              <w:t>9</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09" w:history="1">
            <w:r w:rsidRPr="00C37F19">
              <w:rPr>
                <w:rStyle w:val="Hyperlink"/>
                <w:rFonts w:cs="Arial"/>
                <w:lang w:val="en-GB"/>
              </w:rPr>
              <w:t>7.1.</w:t>
            </w:r>
            <w:r>
              <w:rPr>
                <w:rFonts w:asciiTheme="minorHAnsi" w:eastAsiaTheme="minorEastAsia" w:hAnsiTheme="minorHAnsi" w:cstheme="minorBidi"/>
              </w:rPr>
              <w:tab/>
            </w:r>
            <w:r w:rsidRPr="00C37F19">
              <w:rPr>
                <w:rStyle w:val="Hyperlink"/>
                <w:rFonts w:cs="Arial"/>
                <w:lang w:val="en-GB"/>
              </w:rPr>
              <w:t>Code Check-In &amp; Check-Out Process</w:t>
            </w:r>
            <w:r>
              <w:rPr>
                <w:webHidden/>
              </w:rPr>
              <w:tab/>
            </w:r>
            <w:r>
              <w:rPr>
                <w:webHidden/>
              </w:rPr>
              <w:fldChar w:fldCharType="begin"/>
            </w:r>
            <w:r>
              <w:rPr>
                <w:webHidden/>
              </w:rPr>
              <w:instrText xml:space="preserve"> PAGEREF _Toc393897009 \h </w:instrText>
            </w:r>
            <w:r>
              <w:rPr>
                <w:webHidden/>
              </w:rPr>
            </w:r>
            <w:r>
              <w:rPr>
                <w:webHidden/>
              </w:rPr>
              <w:fldChar w:fldCharType="separate"/>
            </w:r>
            <w:r>
              <w:rPr>
                <w:webHidden/>
              </w:rPr>
              <w:t>10</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0" w:history="1">
            <w:r w:rsidRPr="00C37F19">
              <w:rPr>
                <w:rStyle w:val="Hyperlink"/>
                <w:rFonts w:cs="Arial"/>
                <w:lang w:val="en-GB"/>
              </w:rPr>
              <w:t>7.2.</w:t>
            </w:r>
            <w:r>
              <w:rPr>
                <w:rFonts w:asciiTheme="minorHAnsi" w:eastAsiaTheme="minorEastAsia" w:hAnsiTheme="minorHAnsi" w:cstheme="minorBidi"/>
              </w:rPr>
              <w:tab/>
            </w:r>
            <w:r w:rsidRPr="00C37F19">
              <w:rPr>
                <w:rStyle w:val="Hyperlink"/>
                <w:rFonts w:cs="Arial"/>
                <w:lang w:val="en-GB"/>
              </w:rPr>
              <w:t>New Branch Creation</w:t>
            </w:r>
            <w:r>
              <w:rPr>
                <w:webHidden/>
              </w:rPr>
              <w:tab/>
            </w:r>
            <w:r>
              <w:rPr>
                <w:webHidden/>
              </w:rPr>
              <w:fldChar w:fldCharType="begin"/>
            </w:r>
            <w:r>
              <w:rPr>
                <w:webHidden/>
              </w:rPr>
              <w:instrText xml:space="preserve"> PAGEREF _Toc393897010 \h </w:instrText>
            </w:r>
            <w:r>
              <w:rPr>
                <w:webHidden/>
              </w:rPr>
            </w:r>
            <w:r>
              <w:rPr>
                <w:webHidden/>
              </w:rPr>
              <w:fldChar w:fldCharType="separate"/>
            </w:r>
            <w:r>
              <w:rPr>
                <w:webHidden/>
              </w:rPr>
              <w:t>11</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1" w:history="1">
            <w:r w:rsidRPr="00C37F19">
              <w:rPr>
                <w:rStyle w:val="Hyperlink"/>
                <w:rFonts w:cs="Arial"/>
                <w:lang w:val="en-GB"/>
              </w:rPr>
              <w:t>7.3.</w:t>
            </w:r>
            <w:r>
              <w:rPr>
                <w:rFonts w:asciiTheme="minorHAnsi" w:eastAsiaTheme="minorEastAsia" w:hAnsiTheme="minorHAnsi" w:cstheme="minorBidi"/>
              </w:rPr>
              <w:tab/>
            </w:r>
            <w:r w:rsidRPr="00C37F19">
              <w:rPr>
                <w:rStyle w:val="Hyperlink"/>
                <w:rFonts w:cs="Arial"/>
                <w:lang w:val="en-GB"/>
              </w:rPr>
              <w:t>Build Creation</w:t>
            </w:r>
            <w:r>
              <w:rPr>
                <w:webHidden/>
              </w:rPr>
              <w:tab/>
            </w:r>
            <w:r>
              <w:rPr>
                <w:webHidden/>
              </w:rPr>
              <w:fldChar w:fldCharType="begin"/>
            </w:r>
            <w:r>
              <w:rPr>
                <w:webHidden/>
              </w:rPr>
              <w:instrText xml:space="preserve"> PAGEREF _Toc393897011 \h </w:instrText>
            </w:r>
            <w:r>
              <w:rPr>
                <w:webHidden/>
              </w:rPr>
            </w:r>
            <w:r>
              <w:rPr>
                <w:webHidden/>
              </w:rPr>
              <w:fldChar w:fldCharType="separate"/>
            </w:r>
            <w:r>
              <w:rPr>
                <w:webHidden/>
              </w:rPr>
              <w:t>12</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2" w:history="1">
            <w:r w:rsidRPr="00C37F19">
              <w:rPr>
                <w:rStyle w:val="Hyperlink"/>
                <w:rFonts w:ascii="Symbol" w:hAnsi="Symbol" w:cs="Arial"/>
                <w:lang w:val="en-GB"/>
              </w:rPr>
              <w:t></w:t>
            </w:r>
            <w:r>
              <w:rPr>
                <w:rFonts w:asciiTheme="minorHAnsi" w:eastAsiaTheme="minorEastAsia" w:hAnsiTheme="minorHAnsi" w:cstheme="minorBidi"/>
              </w:rPr>
              <w:tab/>
            </w:r>
            <w:r w:rsidRPr="00C37F19">
              <w:rPr>
                <w:rStyle w:val="Hyperlink"/>
                <w:rFonts w:cs="Arial"/>
                <w:lang w:val="en-GB"/>
              </w:rPr>
              <w:t>Single release with one Branch folder</w:t>
            </w:r>
            <w:r>
              <w:rPr>
                <w:webHidden/>
              </w:rPr>
              <w:tab/>
            </w:r>
            <w:r>
              <w:rPr>
                <w:webHidden/>
              </w:rPr>
              <w:fldChar w:fldCharType="begin"/>
            </w:r>
            <w:r>
              <w:rPr>
                <w:webHidden/>
              </w:rPr>
              <w:instrText xml:space="preserve"> PAGEREF _Toc393897012 \h </w:instrText>
            </w:r>
            <w:r>
              <w:rPr>
                <w:webHidden/>
              </w:rPr>
            </w:r>
            <w:r>
              <w:rPr>
                <w:webHidden/>
              </w:rPr>
              <w:fldChar w:fldCharType="separate"/>
            </w:r>
            <w:r>
              <w:rPr>
                <w:webHidden/>
              </w:rPr>
              <w:t>12</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3" w:history="1">
            <w:r w:rsidRPr="00C37F19">
              <w:rPr>
                <w:rStyle w:val="Hyperlink"/>
                <w:rFonts w:ascii="Symbol" w:hAnsi="Symbol" w:cs="Arial"/>
                <w:lang w:val="en-GB"/>
              </w:rPr>
              <w:t></w:t>
            </w:r>
            <w:r>
              <w:rPr>
                <w:rFonts w:asciiTheme="minorHAnsi" w:eastAsiaTheme="minorEastAsia" w:hAnsiTheme="minorHAnsi" w:cstheme="minorBidi"/>
              </w:rPr>
              <w:tab/>
            </w:r>
            <w:r w:rsidRPr="00C37F19">
              <w:rPr>
                <w:rStyle w:val="Hyperlink"/>
                <w:rFonts w:cs="Arial"/>
                <w:lang w:val="en-GB"/>
              </w:rPr>
              <w:t>Simultaneous releases with multiple Branch folders</w:t>
            </w:r>
            <w:r>
              <w:rPr>
                <w:webHidden/>
              </w:rPr>
              <w:tab/>
            </w:r>
            <w:r>
              <w:rPr>
                <w:webHidden/>
              </w:rPr>
              <w:fldChar w:fldCharType="begin"/>
            </w:r>
            <w:r>
              <w:rPr>
                <w:webHidden/>
              </w:rPr>
              <w:instrText xml:space="preserve"> PAGEREF _Toc393897013 \h </w:instrText>
            </w:r>
            <w:r>
              <w:rPr>
                <w:webHidden/>
              </w:rPr>
            </w:r>
            <w:r>
              <w:rPr>
                <w:webHidden/>
              </w:rPr>
              <w:fldChar w:fldCharType="separate"/>
            </w:r>
            <w:r>
              <w:rPr>
                <w:webHidden/>
              </w:rPr>
              <w:t>12</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4" w:history="1">
            <w:r w:rsidRPr="00C37F19">
              <w:rPr>
                <w:rStyle w:val="Hyperlink"/>
                <w:rFonts w:cs="Arial"/>
                <w:lang w:val="en-GB"/>
              </w:rPr>
              <w:t>7.4.</w:t>
            </w:r>
            <w:r>
              <w:rPr>
                <w:rFonts w:asciiTheme="minorHAnsi" w:eastAsiaTheme="minorEastAsia" w:hAnsiTheme="minorHAnsi" w:cstheme="minorBidi"/>
              </w:rPr>
              <w:tab/>
            </w:r>
            <w:r w:rsidRPr="00C37F19">
              <w:rPr>
                <w:rStyle w:val="Hyperlink"/>
                <w:rFonts w:cs="Arial"/>
                <w:lang w:val="en-GB"/>
              </w:rPr>
              <w:t>Sync up Branch with Trunk (Single release with one Branch folder)</w:t>
            </w:r>
            <w:r>
              <w:rPr>
                <w:webHidden/>
              </w:rPr>
              <w:tab/>
            </w:r>
            <w:r>
              <w:rPr>
                <w:webHidden/>
              </w:rPr>
              <w:fldChar w:fldCharType="begin"/>
            </w:r>
            <w:r>
              <w:rPr>
                <w:webHidden/>
              </w:rPr>
              <w:instrText xml:space="preserve"> PAGEREF _Toc393897014 \h </w:instrText>
            </w:r>
            <w:r>
              <w:rPr>
                <w:webHidden/>
              </w:rPr>
            </w:r>
            <w:r>
              <w:rPr>
                <w:webHidden/>
              </w:rPr>
              <w:fldChar w:fldCharType="separate"/>
            </w:r>
            <w:r>
              <w:rPr>
                <w:webHidden/>
              </w:rPr>
              <w:t>13</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5" w:history="1">
            <w:r w:rsidRPr="00C37F19">
              <w:rPr>
                <w:rStyle w:val="Hyperlink"/>
                <w:rFonts w:cs="Arial"/>
                <w:lang w:val="en-GB"/>
              </w:rPr>
              <w:t>7.5.</w:t>
            </w:r>
            <w:r>
              <w:rPr>
                <w:rFonts w:asciiTheme="minorHAnsi" w:eastAsiaTheme="minorEastAsia" w:hAnsiTheme="minorHAnsi" w:cstheme="minorBidi"/>
              </w:rPr>
              <w:tab/>
            </w:r>
            <w:r w:rsidRPr="00C37F19">
              <w:rPr>
                <w:rStyle w:val="Hyperlink"/>
                <w:rFonts w:cs="Arial"/>
                <w:lang w:val="en-GB"/>
              </w:rPr>
              <w:t>New Tag Creation from Trunk</w:t>
            </w:r>
            <w:r>
              <w:rPr>
                <w:webHidden/>
              </w:rPr>
              <w:tab/>
            </w:r>
            <w:r>
              <w:rPr>
                <w:webHidden/>
              </w:rPr>
              <w:fldChar w:fldCharType="begin"/>
            </w:r>
            <w:r>
              <w:rPr>
                <w:webHidden/>
              </w:rPr>
              <w:instrText xml:space="preserve"> PAGEREF _Toc393897015 \h </w:instrText>
            </w:r>
            <w:r>
              <w:rPr>
                <w:webHidden/>
              </w:rPr>
            </w:r>
            <w:r>
              <w:rPr>
                <w:webHidden/>
              </w:rPr>
              <w:fldChar w:fldCharType="separate"/>
            </w:r>
            <w:r>
              <w:rPr>
                <w:webHidden/>
              </w:rPr>
              <w:t>14</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6" w:history="1">
            <w:r w:rsidRPr="00C37F19">
              <w:rPr>
                <w:rStyle w:val="Hyperlink"/>
                <w:rFonts w:cs="Arial"/>
                <w:lang w:val="en-GB"/>
              </w:rPr>
              <w:t>7.6.</w:t>
            </w:r>
            <w:r>
              <w:rPr>
                <w:rFonts w:asciiTheme="minorHAnsi" w:eastAsiaTheme="minorEastAsia" w:hAnsiTheme="minorHAnsi" w:cstheme="minorBidi"/>
              </w:rPr>
              <w:tab/>
            </w:r>
            <w:r w:rsidRPr="00C37F19">
              <w:rPr>
                <w:rStyle w:val="Hyperlink"/>
                <w:rFonts w:cs="Arial"/>
                <w:lang w:val="en-GB"/>
              </w:rPr>
              <w:t>Code Comparison</w:t>
            </w:r>
            <w:r>
              <w:rPr>
                <w:webHidden/>
              </w:rPr>
              <w:tab/>
            </w:r>
            <w:r>
              <w:rPr>
                <w:webHidden/>
              </w:rPr>
              <w:fldChar w:fldCharType="begin"/>
            </w:r>
            <w:r>
              <w:rPr>
                <w:webHidden/>
              </w:rPr>
              <w:instrText xml:space="preserve"> PAGEREF _Toc393897016 \h </w:instrText>
            </w:r>
            <w:r>
              <w:rPr>
                <w:webHidden/>
              </w:rPr>
            </w:r>
            <w:r>
              <w:rPr>
                <w:webHidden/>
              </w:rPr>
              <w:fldChar w:fldCharType="separate"/>
            </w:r>
            <w:r>
              <w:rPr>
                <w:webHidden/>
              </w:rPr>
              <w:t>14</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7" w:history="1">
            <w:r w:rsidRPr="00C37F19">
              <w:rPr>
                <w:rStyle w:val="Hyperlink"/>
                <w:rFonts w:cs="Arial"/>
                <w:lang w:val="en-GB"/>
              </w:rPr>
              <w:t>7.7.</w:t>
            </w:r>
            <w:r>
              <w:rPr>
                <w:rFonts w:asciiTheme="minorHAnsi" w:eastAsiaTheme="minorEastAsia" w:hAnsiTheme="minorHAnsi" w:cstheme="minorBidi"/>
              </w:rPr>
              <w:tab/>
            </w:r>
            <w:r w:rsidRPr="00C37F19">
              <w:rPr>
                <w:rStyle w:val="Hyperlink"/>
                <w:rFonts w:cs="Arial"/>
                <w:lang w:val="en-GB"/>
              </w:rPr>
              <w:t>SVN Pull Command</w:t>
            </w:r>
            <w:r>
              <w:rPr>
                <w:webHidden/>
              </w:rPr>
              <w:tab/>
            </w:r>
            <w:r>
              <w:rPr>
                <w:webHidden/>
              </w:rPr>
              <w:fldChar w:fldCharType="begin"/>
            </w:r>
            <w:r>
              <w:rPr>
                <w:webHidden/>
              </w:rPr>
              <w:instrText xml:space="preserve"> PAGEREF _Toc393897017 \h </w:instrText>
            </w:r>
            <w:r>
              <w:rPr>
                <w:webHidden/>
              </w:rPr>
            </w:r>
            <w:r>
              <w:rPr>
                <w:webHidden/>
              </w:rPr>
              <w:fldChar w:fldCharType="separate"/>
            </w:r>
            <w:r>
              <w:rPr>
                <w:webHidden/>
              </w:rPr>
              <w:t>14</w:t>
            </w:r>
            <w:r>
              <w:rPr>
                <w:webHidden/>
              </w:rPr>
              <w:fldChar w:fldCharType="end"/>
            </w:r>
          </w:hyperlink>
        </w:p>
        <w:p w:rsidR="00E72882" w:rsidRDefault="00E72882" w:rsidP="00E72882">
          <w:pPr>
            <w:pStyle w:val="TOC2"/>
            <w:rPr>
              <w:rFonts w:asciiTheme="minorHAnsi" w:eastAsiaTheme="minorEastAsia" w:hAnsiTheme="minorHAnsi" w:cstheme="minorBidi"/>
            </w:rPr>
          </w:pPr>
          <w:hyperlink w:anchor="_Toc393897018" w:history="1">
            <w:r w:rsidRPr="00C37F19">
              <w:rPr>
                <w:rStyle w:val="Hyperlink"/>
                <w:rFonts w:cs="Arial"/>
                <w:lang w:val="en-GB"/>
              </w:rPr>
              <w:t>8.</w:t>
            </w:r>
            <w:r>
              <w:rPr>
                <w:rFonts w:asciiTheme="minorHAnsi" w:eastAsiaTheme="minorEastAsia" w:hAnsiTheme="minorHAnsi" w:cstheme="minorBidi"/>
              </w:rPr>
              <w:tab/>
            </w:r>
            <w:r w:rsidRPr="00C37F19">
              <w:rPr>
                <w:rStyle w:val="Hyperlink"/>
                <w:rFonts w:cs="Arial"/>
                <w:lang w:val="en-GB"/>
              </w:rPr>
              <w:t>Appendix</w:t>
            </w:r>
            <w:r>
              <w:rPr>
                <w:webHidden/>
              </w:rPr>
              <w:tab/>
            </w:r>
            <w:r>
              <w:rPr>
                <w:webHidden/>
              </w:rPr>
              <w:fldChar w:fldCharType="begin"/>
            </w:r>
            <w:r>
              <w:rPr>
                <w:webHidden/>
              </w:rPr>
              <w:instrText xml:space="preserve"> PAGEREF _Toc393897018 \h </w:instrText>
            </w:r>
            <w:r>
              <w:rPr>
                <w:webHidden/>
              </w:rPr>
            </w:r>
            <w:r>
              <w:rPr>
                <w:webHidden/>
              </w:rPr>
              <w:fldChar w:fldCharType="separate"/>
            </w:r>
            <w:r>
              <w:rPr>
                <w:webHidden/>
              </w:rPr>
              <w:t>15</w:t>
            </w:r>
            <w:r>
              <w:rPr>
                <w:webHidden/>
              </w:rPr>
              <w:fldChar w:fldCharType="end"/>
            </w:r>
          </w:hyperlink>
        </w:p>
        <w:p w:rsidR="00E72882" w:rsidRDefault="00E72882" w:rsidP="00E72882">
          <w:r>
            <w:rPr>
              <w:b/>
              <w:bCs/>
              <w:noProof/>
            </w:rPr>
            <w:fldChar w:fldCharType="end"/>
          </w:r>
        </w:p>
      </w:sdtContent>
    </w:sdt>
    <w:p w:rsidR="00E72882" w:rsidRPr="009A5A69" w:rsidRDefault="00E72882" w:rsidP="00E72882"/>
    <w:p w:rsidR="00E72882" w:rsidRPr="009A5A69" w:rsidRDefault="00E72882" w:rsidP="00E72882">
      <w:pPr>
        <w:ind w:right="180"/>
        <w:rPr>
          <w:rFonts w:asciiTheme="minorHAnsi" w:hAnsiTheme="minorHAnsi" w:cstheme="minorHAnsi"/>
          <w:sz w:val="14"/>
        </w:rPr>
      </w:pPr>
    </w:p>
    <w:p w:rsidR="00E72882" w:rsidRPr="009A5A69" w:rsidRDefault="00E72882" w:rsidP="00E72882">
      <w:pPr>
        <w:spacing w:after="200" w:line="276" w:lineRule="auto"/>
        <w:rPr>
          <w:rFonts w:asciiTheme="minorHAnsi" w:hAnsiTheme="minorHAnsi" w:cstheme="minorHAnsi"/>
          <w:sz w:val="14"/>
        </w:rPr>
      </w:pPr>
      <w:r w:rsidRPr="009A5A69">
        <w:rPr>
          <w:rFonts w:asciiTheme="minorHAnsi" w:hAnsiTheme="minorHAnsi" w:cstheme="minorHAnsi"/>
          <w:sz w:val="14"/>
        </w:rPr>
        <w:br w:type="page"/>
      </w:r>
    </w:p>
    <w:p w:rsidR="00E72882" w:rsidRPr="009A5A69" w:rsidRDefault="00E72882" w:rsidP="00E72882">
      <w:pPr>
        <w:pStyle w:val="Heading2"/>
        <w:numPr>
          <w:ilvl w:val="0"/>
          <w:numId w:val="1"/>
        </w:numPr>
        <w:ind w:right="180"/>
        <w:jc w:val="both"/>
        <w:rPr>
          <w:rFonts w:asciiTheme="minorHAnsi" w:hAnsiTheme="minorHAnsi" w:cs="Arial"/>
          <w:b w:val="0"/>
          <w:i w:val="0"/>
          <w:iCs w:val="0"/>
          <w:sz w:val="32"/>
          <w:szCs w:val="24"/>
          <w:lang w:val="en-GB"/>
        </w:rPr>
      </w:pPr>
      <w:bookmarkStart w:id="2" w:name="_Toc390780646"/>
      <w:bookmarkStart w:id="3" w:name="_Toc393897001"/>
      <w:r w:rsidRPr="009A5A69">
        <w:rPr>
          <w:rFonts w:asciiTheme="minorHAnsi" w:hAnsiTheme="minorHAnsi" w:cs="Arial"/>
          <w:b w:val="0"/>
          <w:i w:val="0"/>
          <w:iCs w:val="0"/>
          <w:sz w:val="32"/>
          <w:szCs w:val="24"/>
          <w:lang w:val="en-GB"/>
        </w:rPr>
        <w:lastRenderedPageBreak/>
        <w:t>Introduction</w:t>
      </w:r>
      <w:bookmarkEnd w:id="0"/>
      <w:bookmarkEnd w:id="2"/>
      <w:bookmarkEnd w:id="3"/>
      <w:r w:rsidRPr="009A5A69">
        <w:rPr>
          <w:rFonts w:asciiTheme="minorHAnsi" w:hAnsiTheme="minorHAnsi" w:cs="Arial"/>
          <w:b w:val="0"/>
          <w:i w:val="0"/>
          <w:iCs w:val="0"/>
          <w:sz w:val="32"/>
          <w:szCs w:val="24"/>
          <w:lang w:val="en-GB"/>
        </w:rPr>
        <w:tab/>
      </w:r>
    </w:p>
    <w:bookmarkEnd w:id="1"/>
    <w:p w:rsidR="00E72882" w:rsidRPr="009A5A69" w:rsidRDefault="00E72882" w:rsidP="00E72882">
      <w:pPr>
        <w:pStyle w:val="ListParagraph"/>
        <w:tabs>
          <w:tab w:val="left" w:pos="360"/>
        </w:tabs>
        <w:ind w:left="360"/>
        <w:rPr>
          <w:rFonts w:asciiTheme="minorHAnsi" w:hAnsiTheme="minorHAnsi" w:cstheme="minorHAnsi"/>
        </w:rPr>
      </w:pPr>
    </w:p>
    <w:p w:rsidR="00E72882" w:rsidRPr="009A5A69" w:rsidRDefault="00E72882" w:rsidP="00E72882">
      <w:pPr>
        <w:ind w:left="540"/>
        <w:rPr>
          <w:rFonts w:asciiTheme="minorHAnsi" w:hAnsiTheme="minorHAnsi" w:cs="Arial"/>
          <w:szCs w:val="20"/>
        </w:rPr>
      </w:pPr>
      <w:r w:rsidRPr="009A5A69">
        <w:rPr>
          <w:rFonts w:asciiTheme="minorHAnsi" w:hAnsiTheme="minorHAnsi" w:cs="Arial"/>
          <w:szCs w:val="20"/>
        </w:rPr>
        <w:t>Currently most of the web factory applications maintain their code base in VSS and as per the new SEI guidelines, the code base for both the application &amp; SQL has to be migrated and maintained into the SVN source code repository.</w:t>
      </w:r>
    </w:p>
    <w:p w:rsidR="00E72882" w:rsidRPr="009A5A69" w:rsidRDefault="00E72882" w:rsidP="00E72882">
      <w:pPr>
        <w:ind w:left="540"/>
        <w:rPr>
          <w:rFonts w:asciiTheme="minorHAnsi" w:hAnsiTheme="minorHAnsi" w:cs="Arial"/>
          <w:szCs w:val="20"/>
        </w:rPr>
      </w:pPr>
    </w:p>
    <w:p w:rsidR="00E72882" w:rsidRDefault="00E72882" w:rsidP="00E72882">
      <w:pPr>
        <w:ind w:left="540"/>
        <w:rPr>
          <w:rFonts w:asciiTheme="minorHAnsi" w:hAnsiTheme="minorHAnsi" w:cs="Arial"/>
          <w:szCs w:val="20"/>
        </w:rPr>
      </w:pPr>
      <w:r w:rsidRPr="009A5A69">
        <w:rPr>
          <w:rFonts w:asciiTheme="minorHAnsi" w:hAnsiTheme="minorHAnsi" w:cs="Arial"/>
          <w:szCs w:val="20"/>
        </w:rPr>
        <w:t>The purpose of this document is to outline and provide an insight on the process</w:t>
      </w:r>
      <w:r>
        <w:rPr>
          <w:rFonts w:asciiTheme="minorHAnsi" w:hAnsiTheme="minorHAnsi" w:cs="Arial"/>
          <w:szCs w:val="20"/>
        </w:rPr>
        <w:t>es</w:t>
      </w:r>
      <w:r w:rsidRPr="009A5A69">
        <w:rPr>
          <w:rFonts w:asciiTheme="minorHAnsi" w:hAnsiTheme="minorHAnsi" w:cs="Arial"/>
          <w:szCs w:val="20"/>
        </w:rPr>
        <w:t xml:space="preserve"> required for maintaining the code base into the SVN repository.</w:t>
      </w:r>
    </w:p>
    <w:p w:rsidR="00E72882" w:rsidRDefault="00E72882" w:rsidP="00E72882">
      <w:pPr>
        <w:ind w:left="540"/>
        <w:rPr>
          <w:rFonts w:asciiTheme="minorHAnsi" w:hAnsiTheme="minorHAnsi" w:cs="Arial"/>
          <w:szCs w:val="20"/>
        </w:rPr>
      </w:pPr>
    </w:p>
    <w:p w:rsidR="00E72882" w:rsidRPr="009A5A69" w:rsidRDefault="00E72882" w:rsidP="00E72882">
      <w:pPr>
        <w:pStyle w:val="Heading2"/>
        <w:numPr>
          <w:ilvl w:val="0"/>
          <w:numId w:val="1"/>
        </w:numPr>
        <w:ind w:right="180"/>
        <w:jc w:val="both"/>
        <w:rPr>
          <w:rFonts w:asciiTheme="minorHAnsi" w:hAnsiTheme="minorHAnsi" w:cs="Arial"/>
          <w:b w:val="0"/>
          <w:i w:val="0"/>
          <w:iCs w:val="0"/>
          <w:sz w:val="32"/>
          <w:szCs w:val="24"/>
          <w:lang w:val="en-GB"/>
        </w:rPr>
      </w:pPr>
      <w:bookmarkStart w:id="4" w:name="_Toc283127221"/>
      <w:bookmarkStart w:id="5" w:name="_Toc390780647"/>
      <w:bookmarkStart w:id="6" w:name="_Toc393897002"/>
      <w:r w:rsidRPr="009A5A69">
        <w:rPr>
          <w:rFonts w:asciiTheme="minorHAnsi" w:hAnsiTheme="minorHAnsi" w:cs="Arial"/>
          <w:b w:val="0"/>
          <w:i w:val="0"/>
          <w:iCs w:val="0"/>
          <w:sz w:val="32"/>
          <w:szCs w:val="24"/>
          <w:lang w:val="en-GB"/>
        </w:rPr>
        <w:t xml:space="preserve">SVN </w:t>
      </w:r>
      <w:bookmarkEnd w:id="4"/>
      <w:r w:rsidRPr="009A5A69">
        <w:rPr>
          <w:rFonts w:asciiTheme="minorHAnsi" w:hAnsiTheme="minorHAnsi" w:cs="Arial"/>
          <w:b w:val="0"/>
          <w:i w:val="0"/>
          <w:iCs w:val="0"/>
          <w:sz w:val="32"/>
          <w:szCs w:val="24"/>
          <w:lang w:val="en-GB"/>
        </w:rPr>
        <w:t>Background</w:t>
      </w:r>
      <w:bookmarkEnd w:id="5"/>
      <w:bookmarkEnd w:id="6"/>
      <w:r w:rsidRPr="009A5A69">
        <w:rPr>
          <w:rFonts w:asciiTheme="minorHAnsi" w:hAnsiTheme="minorHAnsi" w:cs="Arial"/>
          <w:b w:val="0"/>
          <w:i w:val="0"/>
          <w:iCs w:val="0"/>
          <w:sz w:val="32"/>
          <w:szCs w:val="24"/>
          <w:lang w:val="en-GB"/>
        </w:rPr>
        <w:t xml:space="preserve"> </w:t>
      </w:r>
    </w:p>
    <w:p w:rsidR="00E72882" w:rsidRPr="009A5A69" w:rsidRDefault="00E72882" w:rsidP="00E72882">
      <w:pPr>
        <w:pStyle w:val="ListParagraph"/>
        <w:ind w:left="792"/>
        <w:rPr>
          <w:rFonts w:asciiTheme="minorHAnsi" w:hAnsiTheme="minorHAnsi"/>
          <w:color w:val="1F497D"/>
        </w:rPr>
      </w:pPr>
    </w:p>
    <w:p w:rsidR="00E72882" w:rsidRDefault="00E72882" w:rsidP="00E72882">
      <w:pPr>
        <w:ind w:left="360"/>
        <w:rPr>
          <w:rFonts w:asciiTheme="minorHAnsi" w:hAnsiTheme="minorHAnsi" w:cs="Arial"/>
          <w:szCs w:val="20"/>
        </w:rPr>
      </w:pPr>
      <w:r w:rsidRPr="009A5A69">
        <w:rPr>
          <w:rFonts w:asciiTheme="minorHAnsi" w:hAnsiTheme="minorHAnsi" w:cs="Arial"/>
          <w:szCs w:val="20"/>
        </w:rPr>
        <w:t xml:space="preserve">We all know how the code base is maintained into VSS but SVN works has some different set of terminology and the way it works. </w:t>
      </w:r>
      <w:r>
        <w:rPr>
          <w:rFonts w:asciiTheme="minorHAnsi" w:hAnsiTheme="minorHAnsi" w:cs="Arial"/>
          <w:szCs w:val="20"/>
        </w:rPr>
        <w:t>The following are some critical differences:</w:t>
      </w:r>
    </w:p>
    <w:p w:rsidR="00E72882" w:rsidRDefault="00E72882" w:rsidP="00E72882">
      <w:pPr>
        <w:ind w:left="360"/>
        <w:rPr>
          <w:rFonts w:asciiTheme="minorHAnsi" w:hAnsiTheme="minorHAnsi" w:cs="Arial"/>
          <w:szCs w:val="20"/>
        </w:rPr>
      </w:pPr>
    </w:p>
    <w:p w:rsidR="00E72882" w:rsidRDefault="00E72882" w:rsidP="00E72882">
      <w:pPr>
        <w:pStyle w:val="ListParagraph"/>
        <w:numPr>
          <w:ilvl w:val="0"/>
          <w:numId w:val="21"/>
        </w:numPr>
        <w:rPr>
          <w:rFonts w:asciiTheme="minorHAnsi" w:hAnsiTheme="minorHAnsi" w:cs="Arial"/>
          <w:szCs w:val="20"/>
        </w:rPr>
      </w:pPr>
      <w:r>
        <w:rPr>
          <w:rFonts w:asciiTheme="minorHAnsi" w:hAnsiTheme="minorHAnsi" w:cs="Arial"/>
          <w:sz w:val="22"/>
          <w:szCs w:val="22"/>
        </w:rPr>
        <w:t>SVN repository is web based library and can be accessed even using IE</w:t>
      </w:r>
      <w:r>
        <w:rPr>
          <w:rFonts w:asciiTheme="minorHAnsi" w:hAnsiTheme="minorHAnsi" w:cs="Arial"/>
          <w:szCs w:val="20"/>
        </w:rPr>
        <w:t>.</w:t>
      </w:r>
    </w:p>
    <w:p w:rsidR="00E72882" w:rsidRPr="0041772F" w:rsidRDefault="00E72882" w:rsidP="00E72882">
      <w:pPr>
        <w:pStyle w:val="ListParagraph"/>
        <w:numPr>
          <w:ilvl w:val="0"/>
          <w:numId w:val="21"/>
        </w:numPr>
        <w:rPr>
          <w:rFonts w:asciiTheme="minorHAnsi" w:hAnsiTheme="minorHAnsi" w:cs="Arial"/>
          <w:szCs w:val="20"/>
        </w:rPr>
      </w:pPr>
      <w:r>
        <w:rPr>
          <w:rFonts w:asciiTheme="minorHAnsi" w:hAnsiTheme="minorHAnsi" w:cs="Arial"/>
          <w:sz w:val="22"/>
          <w:szCs w:val="22"/>
        </w:rPr>
        <w:t xml:space="preserve">The repository is windows authentication protected and users need to have appropriate </w:t>
      </w:r>
      <w:r w:rsidRPr="00263223">
        <w:rPr>
          <w:rFonts w:asciiTheme="minorHAnsi" w:hAnsiTheme="minorHAnsi" w:cs="Arial"/>
          <w:szCs w:val="20"/>
        </w:rPr>
        <w:t>permission to be able to access the libraries.</w:t>
      </w:r>
    </w:p>
    <w:p w:rsidR="00E72882" w:rsidRDefault="00E72882" w:rsidP="00E72882">
      <w:pPr>
        <w:pStyle w:val="ListParagraph"/>
        <w:numPr>
          <w:ilvl w:val="0"/>
          <w:numId w:val="21"/>
        </w:numPr>
        <w:rPr>
          <w:rFonts w:asciiTheme="minorHAnsi" w:hAnsiTheme="minorHAnsi" w:cs="Arial"/>
          <w:szCs w:val="20"/>
        </w:rPr>
      </w:pPr>
      <w:r w:rsidRPr="00263223">
        <w:rPr>
          <w:rFonts w:asciiTheme="minorHAnsi" w:hAnsiTheme="minorHAnsi" w:cs="Arial"/>
          <w:szCs w:val="20"/>
        </w:rPr>
        <w:t>Users will also need a client tool (</w:t>
      </w:r>
      <w:proofErr w:type="spellStart"/>
      <w:r>
        <w:fldChar w:fldCharType="begin"/>
      </w:r>
      <w:r>
        <w:instrText xml:space="preserve"> HYPERLINK "http://tortoisesvn.net/about.html" </w:instrText>
      </w:r>
      <w:r>
        <w:fldChar w:fldCharType="separate"/>
      </w:r>
      <w:r w:rsidRPr="00CF0B45">
        <w:rPr>
          <w:rFonts w:asciiTheme="minorHAnsi" w:hAnsiTheme="minorHAnsi" w:cs="Arial"/>
          <w:b/>
          <w:i/>
          <w:szCs w:val="20"/>
        </w:rPr>
        <w:t>TortoiseSVN</w:t>
      </w:r>
      <w:proofErr w:type="spellEnd"/>
      <w:r>
        <w:rPr>
          <w:rFonts w:asciiTheme="minorHAnsi" w:hAnsiTheme="minorHAnsi" w:cs="Arial"/>
          <w:b/>
          <w:i/>
          <w:szCs w:val="20"/>
        </w:rPr>
        <w:fldChar w:fldCharType="end"/>
      </w:r>
      <w:r>
        <w:rPr>
          <w:rFonts w:asciiTheme="minorHAnsi" w:hAnsiTheme="minorHAnsi" w:cs="Arial"/>
          <w:b/>
          <w:i/>
          <w:szCs w:val="20"/>
        </w:rPr>
        <w:t>, approved by SEI</w:t>
      </w:r>
      <w:r w:rsidRPr="00263223">
        <w:rPr>
          <w:rFonts w:asciiTheme="minorHAnsi" w:hAnsiTheme="minorHAnsi" w:cs="Arial"/>
          <w:szCs w:val="20"/>
        </w:rPr>
        <w:t>) to be installed on your local machine to able to perform operation on the libraries.</w:t>
      </w:r>
    </w:p>
    <w:p w:rsidR="00E72882" w:rsidRPr="00263223" w:rsidRDefault="00E72882" w:rsidP="00E72882">
      <w:pPr>
        <w:pStyle w:val="ListParagraph"/>
        <w:numPr>
          <w:ilvl w:val="0"/>
          <w:numId w:val="21"/>
        </w:numPr>
        <w:rPr>
          <w:rFonts w:asciiTheme="minorHAnsi" w:hAnsiTheme="minorHAnsi" w:cs="Arial"/>
          <w:szCs w:val="20"/>
        </w:rPr>
      </w:pPr>
      <w:r>
        <w:rPr>
          <w:rFonts w:asciiTheme="minorHAnsi" w:hAnsiTheme="minorHAnsi" w:cs="Arial"/>
          <w:szCs w:val="20"/>
        </w:rPr>
        <w:t xml:space="preserve">Users can also use Visual Studio plug-in </w:t>
      </w:r>
      <w:proofErr w:type="spellStart"/>
      <w:r>
        <w:rPr>
          <w:rFonts w:asciiTheme="minorHAnsi" w:hAnsiTheme="minorHAnsi" w:cs="Arial"/>
          <w:szCs w:val="20"/>
        </w:rPr>
        <w:t>AnkhSVN</w:t>
      </w:r>
      <w:proofErr w:type="spellEnd"/>
      <w:r>
        <w:rPr>
          <w:rFonts w:asciiTheme="minorHAnsi" w:hAnsiTheme="minorHAnsi" w:cs="Arial"/>
          <w:szCs w:val="20"/>
        </w:rPr>
        <w:t xml:space="preserve"> to work in a connected mode. (</w:t>
      </w:r>
      <w:r w:rsidRPr="00B40E7B">
        <w:rPr>
          <w:rFonts w:asciiTheme="minorHAnsi" w:hAnsiTheme="minorHAnsi" w:cs="Arial"/>
          <w:b/>
          <w:i/>
          <w:szCs w:val="20"/>
          <w:u w:val="single"/>
        </w:rPr>
        <w:t>Pending SEI Approval</w:t>
      </w:r>
      <w:r>
        <w:rPr>
          <w:rFonts w:asciiTheme="minorHAnsi" w:hAnsiTheme="minorHAnsi" w:cs="Arial"/>
          <w:szCs w:val="20"/>
        </w:rPr>
        <w:t>)</w:t>
      </w:r>
    </w:p>
    <w:p w:rsidR="00E72882" w:rsidRDefault="00E72882" w:rsidP="00E72882">
      <w:pPr>
        <w:pStyle w:val="ListParagraph"/>
        <w:numPr>
          <w:ilvl w:val="0"/>
          <w:numId w:val="21"/>
        </w:numPr>
        <w:rPr>
          <w:rFonts w:asciiTheme="minorHAnsi" w:hAnsiTheme="minorHAnsi" w:cs="Arial"/>
          <w:szCs w:val="20"/>
        </w:rPr>
      </w:pPr>
      <w:r w:rsidRPr="009816CD">
        <w:rPr>
          <w:rFonts w:asciiTheme="minorHAnsi" w:hAnsiTheme="minorHAnsi" w:cs="Arial"/>
          <w:szCs w:val="20"/>
        </w:rPr>
        <w:t xml:space="preserve">The most important difference between both applications is that when </w:t>
      </w:r>
      <w:proofErr w:type="gramStart"/>
      <w:r>
        <w:rPr>
          <w:rFonts w:asciiTheme="minorHAnsi" w:hAnsiTheme="minorHAnsi" w:cs="Arial"/>
          <w:szCs w:val="20"/>
        </w:rPr>
        <w:t>a user</w:t>
      </w:r>
      <w:proofErr w:type="gramEnd"/>
      <w:r w:rsidRPr="009816CD">
        <w:rPr>
          <w:rFonts w:asciiTheme="minorHAnsi" w:hAnsiTheme="minorHAnsi" w:cs="Arial"/>
          <w:szCs w:val="20"/>
        </w:rPr>
        <w:t xml:space="preserve"> check-out the code base from VSS, the code base on the repository gets locked out with the </w:t>
      </w:r>
      <w:r>
        <w:rPr>
          <w:rFonts w:asciiTheme="minorHAnsi" w:hAnsiTheme="minorHAnsi" w:cs="Arial"/>
          <w:szCs w:val="20"/>
        </w:rPr>
        <w:t>User’s</w:t>
      </w:r>
      <w:r w:rsidRPr="009816CD">
        <w:rPr>
          <w:rFonts w:asciiTheme="minorHAnsi" w:hAnsiTheme="minorHAnsi" w:cs="Arial"/>
          <w:szCs w:val="20"/>
        </w:rPr>
        <w:t xml:space="preserve"> ID but in SVN nothing gets locked out on the repository</w:t>
      </w:r>
      <w:r>
        <w:rPr>
          <w:rFonts w:asciiTheme="minorHAnsi" w:hAnsiTheme="minorHAnsi" w:cs="Arial"/>
          <w:szCs w:val="20"/>
        </w:rPr>
        <w:t xml:space="preserve"> as user will always have to work on the</w:t>
      </w:r>
      <w:r w:rsidRPr="009816CD">
        <w:rPr>
          <w:rFonts w:asciiTheme="minorHAnsi" w:hAnsiTheme="minorHAnsi" w:cs="Arial"/>
          <w:szCs w:val="20"/>
        </w:rPr>
        <w:t xml:space="preserve"> local downloaded copy</w:t>
      </w:r>
      <w:r>
        <w:rPr>
          <w:rFonts w:asciiTheme="minorHAnsi" w:hAnsiTheme="minorHAnsi" w:cs="Arial"/>
          <w:szCs w:val="20"/>
        </w:rPr>
        <w:t xml:space="preserve"> of the code base.</w:t>
      </w:r>
    </w:p>
    <w:p w:rsidR="00E72882" w:rsidRDefault="00E72882" w:rsidP="00E72882">
      <w:pPr>
        <w:pStyle w:val="ListParagraph"/>
        <w:numPr>
          <w:ilvl w:val="0"/>
          <w:numId w:val="21"/>
        </w:numPr>
        <w:rPr>
          <w:rFonts w:asciiTheme="minorHAnsi" w:hAnsiTheme="minorHAnsi" w:cs="Arial"/>
          <w:szCs w:val="20"/>
        </w:rPr>
      </w:pPr>
      <w:r>
        <w:rPr>
          <w:rFonts w:asciiTheme="minorHAnsi" w:hAnsiTheme="minorHAnsi" w:cs="Arial"/>
          <w:szCs w:val="20"/>
        </w:rPr>
        <w:t>Revision number is maintained in SVN to quickly track the changes based on the revision number.</w:t>
      </w:r>
    </w:p>
    <w:p w:rsidR="00E72882" w:rsidRDefault="00E72882" w:rsidP="00E72882">
      <w:pPr>
        <w:pStyle w:val="ListParagraph"/>
        <w:numPr>
          <w:ilvl w:val="0"/>
          <w:numId w:val="21"/>
        </w:numPr>
        <w:rPr>
          <w:rFonts w:asciiTheme="minorHAnsi" w:hAnsiTheme="minorHAnsi" w:cs="Arial"/>
          <w:szCs w:val="20"/>
        </w:rPr>
      </w:pPr>
      <w:r>
        <w:rPr>
          <w:rFonts w:asciiTheme="minorHAnsi" w:hAnsiTheme="minorHAnsi" w:cs="Arial"/>
          <w:szCs w:val="20"/>
        </w:rPr>
        <w:t>Folder Icons are used to notify user if the local copy of the code is in-sync or out of sync with the source repository. (</w:t>
      </w:r>
      <w:r w:rsidRPr="000250E2">
        <w:rPr>
          <w:rFonts w:asciiTheme="minorHAnsi" w:hAnsiTheme="minorHAnsi" w:cs="Arial"/>
          <w:i/>
          <w:szCs w:val="20"/>
        </w:rPr>
        <w:t>Green tick symbol represents that code on local machine and on SVN repository is in SYNC</w:t>
      </w:r>
      <w:r>
        <w:rPr>
          <w:rFonts w:asciiTheme="minorHAnsi" w:hAnsiTheme="minorHAnsi" w:cs="Arial"/>
          <w:szCs w:val="20"/>
        </w:rPr>
        <w:t>)</w:t>
      </w:r>
    </w:p>
    <w:p w:rsidR="00E72882" w:rsidRDefault="00E72882" w:rsidP="00E72882">
      <w:pPr>
        <w:pStyle w:val="ListParagraph"/>
        <w:ind w:left="1080"/>
        <w:rPr>
          <w:rFonts w:asciiTheme="minorHAnsi" w:hAnsiTheme="minorHAnsi" w:cs="Arial"/>
          <w:szCs w:val="20"/>
        </w:rPr>
      </w:pPr>
      <w:r>
        <w:rPr>
          <w:noProof/>
        </w:rPr>
        <w:drawing>
          <wp:inline distT="0" distB="0" distL="0" distR="0" wp14:anchorId="031DEE73" wp14:editId="2E51749D">
            <wp:extent cx="1319842" cy="1237379"/>
            <wp:effectExtent l="19050" t="19050" r="1397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886" t="36661" r="52976" b="52631"/>
                    <a:stretch/>
                  </pic:blipFill>
                  <pic:spPr bwMode="auto">
                    <a:xfrm>
                      <a:off x="0" y="0"/>
                      <a:ext cx="1332418" cy="124916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72882" w:rsidRDefault="00E72882" w:rsidP="00E72882">
      <w:pPr>
        <w:pStyle w:val="ListParagraph"/>
        <w:ind w:left="1080"/>
        <w:rPr>
          <w:rFonts w:asciiTheme="minorHAnsi" w:hAnsiTheme="minorHAnsi" w:cs="Arial"/>
          <w:szCs w:val="20"/>
        </w:rPr>
      </w:pPr>
    </w:p>
    <w:p w:rsidR="00E72882" w:rsidRDefault="00E72882" w:rsidP="00E72882">
      <w:pPr>
        <w:pStyle w:val="ListParagraph"/>
        <w:ind w:left="1080"/>
        <w:rPr>
          <w:rFonts w:asciiTheme="minorHAnsi" w:hAnsiTheme="minorHAnsi" w:cs="Arial"/>
          <w:szCs w:val="20"/>
        </w:rPr>
      </w:pPr>
      <w:r>
        <w:rPr>
          <w:noProof/>
        </w:rPr>
        <w:drawing>
          <wp:inline distT="0" distB="0" distL="0" distR="0" wp14:anchorId="7D00AFBB" wp14:editId="1E6292D8">
            <wp:extent cx="1295121" cy="664234"/>
            <wp:effectExtent l="19050" t="19050" r="1968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663" t="8722" r="71944" b="83973"/>
                    <a:stretch/>
                  </pic:blipFill>
                  <pic:spPr bwMode="auto">
                    <a:xfrm>
                      <a:off x="0" y="0"/>
                      <a:ext cx="1321370" cy="67769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72882" w:rsidRDefault="00E72882" w:rsidP="00E72882">
      <w:pPr>
        <w:pStyle w:val="ListParagraph"/>
        <w:ind w:left="1080"/>
        <w:rPr>
          <w:rFonts w:asciiTheme="minorHAnsi" w:hAnsiTheme="minorHAnsi" w:cs="Arial"/>
          <w:szCs w:val="20"/>
        </w:rPr>
      </w:pPr>
    </w:p>
    <w:p w:rsidR="00E72882" w:rsidRPr="009A5A69" w:rsidRDefault="00E72882" w:rsidP="00E72882">
      <w:pPr>
        <w:pStyle w:val="ListParagraph"/>
        <w:numPr>
          <w:ilvl w:val="0"/>
          <w:numId w:val="21"/>
        </w:numPr>
        <w:rPr>
          <w:rFonts w:asciiTheme="minorHAnsi" w:hAnsiTheme="minorHAnsi" w:cs="Arial"/>
          <w:szCs w:val="20"/>
        </w:rPr>
      </w:pPr>
      <w:r>
        <w:rPr>
          <w:rFonts w:asciiTheme="minorHAnsi" w:hAnsiTheme="minorHAnsi" w:cs="Arial"/>
          <w:szCs w:val="20"/>
        </w:rPr>
        <w:t xml:space="preserve">All </w:t>
      </w:r>
      <w:r w:rsidRPr="009A5A69">
        <w:rPr>
          <w:rFonts w:asciiTheme="minorHAnsi" w:hAnsiTheme="minorHAnsi" w:cs="Arial"/>
          <w:szCs w:val="20"/>
        </w:rPr>
        <w:t xml:space="preserve">SVN repository </w:t>
      </w:r>
      <w:r>
        <w:rPr>
          <w:rFonts w:asciiTheme="minorHAnsi" w:hAnsiTheme="minorHAnsi" w:cs="Arial"/>
          <w:szCs w:val="20"/>
        </w:rPr>
        <w:t xml:space="preserve">should </w:t>
      </w:r>
      <w:r w:rsidRPr="009A5A69">
        <w:rPr>
          <w:rFonts w:asciiTheme="minorHAnsi" w:hAnsiTheme="minorHAnsi" w:cs="Arial"/>
          <w:szCs w:val="20"/>
        </w:rPr>
        <w:t>always have three different folders:</w:t>
      </w:r>
    </w:p>
    <w:p w:rsidR="00E72882" w:rsidRPr="009A5A69" w:rsidRDefault="00E72882" w:rsidP="00E72882">
      <w:pPr>
        <w:pStyle w:val="ListParagraph"/>
        <w:ind w:left="1440"/>
        <w:rPr>
          <w:rFonts w:asciiTheme="minorHAnsi" w:hAnsiTheme="minorHAnsi" w:cs="Arial"/>
          <w:szCs w:val="20"/>
        </w:rPr>
      </w:pPr>
    </w:p>
    <w:p w:rsidR="00E72882" w:rsidRPr="009A5A69" w:rsidRDefault="00E72882" w:rsidP="00E72882">
      <w:pPr>
        <w:pStyle w:val="ListParagraph"/>
        <w:ind w:firstLine="360"/>
        <w:rPr>
          <w:rFonts w:asciiTheme="minorHAnsi" w:hAnsiTheme="minorHAnsi" w:cs="Arial"/>
          <w:szCs w:val="20"/>
        </w:rPr>
      </w:pPr>
      <w:r w:rsidRPr="009A5A69">
        <w:rPr>
          <w:rFonts w:asciiTheme="minorHAnsi" w:hAnsiTheme="minorHAnsi" w:cs="Arial"/>
          <w:b/>
          <w:szCs w:val="20"/>
          <w:highlight w:val="green"/>
        </w:rPr>
        <w:t>Trunk</w:t>
      </w:r>
      <w:r w:rsidRPr="009A5A69">
        <w:rPr>
          <w:rFonts w:asciiTheme="minorHAnsi" w:hAnsiTheme="minorHAnsi" w:cs="Arial"/>
          <w:szCs w:val="20"/>
        </w:rPr>
        <w:t xml:space="preserve">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 xml:space="preserve">This folder will be used to store the most recent copy of the code base.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 xml:space="preserve">At any point of time this folder will only have one set of code base which will the pristine version of the code running on the production environment.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Any work in progress code should not be updated on the Trunk folder until it gets moved to the production environment.</w:t>
      </w:r>
    </w:p>
    <w:p w:rsidR="00E72882" w:rsidRDefault="00E72882" w:rsidP="00E72882">
      <w:pPr>
        <w:pStyle w:val="ListParagraph"/>
        <w:rPr>
          <w:rFonts w:asciiTheme="minorHAnsi" w:hAnsiTheme="minorHAnsi" w:cs="Arial"/>
          <w:szCs w:val="20"/>
        </w:rPr>
      </w:pPr>
    </w:p>
    <w:p w:rsidR="00E72882" w:rsidRPr="009A5A69" w:rsidRDefault="00E72882" w:rsidP="00E72882">
      <w:pPr>
        <w:pStyle w:val="ListParagraph"/>
        <w:ind w:left="1080"/>
        <w:rPr>
          <w:rFonts w:asciiTheme="minorHAnsi" w:hAnsiTheme="minorHAnsi" w:cs="Arial"/>
          <w:szCs w:val="20"/>
        </w:rPr>
      </w:pPr>
      <w:r w:rsidRPr="009A5A69">
        <w:rPr>
          <w:rFonts w:asciiTheme="minorHAnsi" w:hAnsiTheme="minorHAnsi" w:cs="Arial"/>
          <w:b/>
          <w:szCs w:val="20"/>
          <w:highlight w:val="yellow"/>
        </w:rPr>
        <w:t>Branches</w:t>
      </w:r>
      <w:r w:rsidRPr="009A5A69">
        <w:rPr>
          <w:rFonts w:asciiTheme="minorHAnsi" w:hAnsiTheme="minorHAnsi" w:cs="Arial"/>
          <w:szCs w:val="20"/>
        </w:rPr>
        <w:t xml:space="preserve"> –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 xml:space="preserve">This will be the working folder for the development team.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 xml:space="preserve">As a process, whenever a project gets initiated, a new folder under this repository should be created with the code base from the Trunk folder.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 xml:space="preserve">Upon project completion, the code base from this repository should be merged with the Trunk and then appropriate Tag should be created.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Same rules apply in case of multiple releases as well. (</w:t>
      </w:r>
      <w:r w:rsidRPr="00EE4F52">
        <w:rPr>
          <w:rFonts w:asciiTheme="minorHAnsi" w:hAnsiTheme="minorHAnsi" w:cs="Arial"/>
          <w:i/>
          <w:szCs w:val="20"/>
        </w:rPr>
        <w:t>Make multiple working copies under the Branch folder (using the code base from the Trunk folder</w:t>
      </w:r>
      <w:r w:rsidRPr="009A5A69">
        <w:rPr>
          <w:rFonts w:asciiTheme="minorHAnsi" w:hAnsiTheme="minorHAnsi" w:cs="Arial"/>
          <w:szCs w:val="20"/>
        </w:rPr>
        <w:t xml:space="preserve">) </w:t>
      </w:r>
      <w:r w:rsidRPr="00EE4F52">
        <w:rPr>
          <w:rFonts w:asciiTheme="minorHAnsi" w:hAnsiTheme="minorHAnsi" w:cs="Arial"/>
          <w:i/>
          <w:szCs w:val="20"/>
        </w:rPr>
        <w:t>as appropriate and then merge it with the trunk folder code base upon completion</w:t>
      </w:r>
      <w:r w:rsidRPr="009A5A69">
        <w:rPr>
          <w:rFonts w:asciiTheme="minorHAnsi" w:hAnsiTheme="minorHAnsi" w:cs="Arial"/>
          <w:szCs w:val="20"/>
        </w:rPr>
        <w:t>)</w:t>
      </w:r>
    </w:p>
    <w:p w:rsidR="00E72882" w:rsidRDefault="00E72882" w:rsidP="00E72882">
      <w:pPr>
        <w:pStyle w:val="ListParagraph"/>
        <w:ind w:firstLine="360"/>
        <w:rPr>
          <w:rFonts w:asciiTheme="minorHAnsi" w:hAnsiTheme="minorHAnsi" w:cs="Arial"/>
          <w:b/>
          <w:szCs w:val="20"/>
          <w:highlight w:val="darkCyan"/>
        </w:rPr>
      </w:pPr>
    </w:p>
    <w:p w:rsidR="00E72882" w:rsidRPr="00250422" w:rsidRDefault="00E72882" w:rsidP="00E72882">
      <w:pPr>
        <w:pStyle w:val="ListParagraph"/>
        <w:ind w:firstLine="360"/>
        <w:rPr>
          <w:rFonts w:asciiTheme="minorHAnsi" w:hAnsiTheme="minorHAnsi" w:cs="Arial"/>
          <w:szCs w:val="20"/>
        </w:rPr>
      </w:pPr>
      <w:r w:rsidRPr="00250422">
        <w:rPr>
          <w:rFonts w:asciiTheme="minorHAnsi" w:hAnsiTheme="minorHAnsi"/>
          <w:highlight w:val="darkCyan"/>
        </w:rPr>
        <w:t>Tags</w:t>
      </w:r>
      <w:r w:rsidRPr="00250422">
        <w:rPr>
          <w:rFonts w:asciiTheme="minorHAnsi" w:hAnsiTheme="minorHAnsi" w:cs="Arial"/>
          <w:szCs w:val="20"/>
        </w:rPr>
        <w:t xml:space="preserve"> –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 xml:space="preserve">As the name suggests, the code base under this folder will have the point in time read only copy of the code base from the Trunk folder.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 xml:space="preserve">As a process, whenever a change/update is made on the trunk folder, a point in time copy of the same should be made under the tag folder with appropriate release detail. So, for example - if we have rolled out 5 releases, then this folder should have five different folders each one representing each release. </w:t>
      </w:r>
    </w:p>
    <w:p w:rsidR="00E72882" w:rsidRPr="009A5A69" w:rsidRDefault="00E72882" w:rsidP="00E72882">
      <w:pPr>
        <w:pStyle w:val="ListParagraph"/>
        <w:numPr>
          <w:ilvl w:val="1"/>
          <w:numId w:val="21"/>
        </w:numPr>
        <w:rPr>
          <w:rFonts w:asciiTheme="minorHAnsi" w:hAnsiTheme="minorHAnsi" w:cs="Arial"/>
          <w:szCs w:val="20"/>
        </w:rPr>
      </w:pPr>
      <w:r w:rsidRPr="009A5A69">
        <w:rPr>
          <w:rFonts w:asciiTheme="minorHAnsi" w:hAnsiTheme="minorHAnsi" w:cs="Arial"/>
          <w:szCs w:val="20"/>
        </w:rPr>
        <w:t>We can also say that it works like a label folder of the code base from the Trunk folder.</w:t>
      </w:r>
    </w:p>
    <w:p w:rsidR="00E72882" w:rsidRPr="009A5A69" w:rsidRDefault="00E72882" w:rsidP="00E72882">
      <w:pPr>
        <w:pStyle w:val="ListParagraph"/>
        <w:rPr>
          <w:rFonts w:asciiTheme="minorHAnsi" w:hAnsiTheme="minorHAnsi" w:cs="Arial"/>
          <w:szCs w:val="20"/>
        </w:rPr>
      </w:pPr>
    </w:p>
    <w:p w:rsidR="00E72882" w:rsidRPr="009A5A69" w:rsidRDefault="00E72882" w:rsidP="00E72882">
      <w:pPr>
        <w:pStyle w:val="Heading2"/>
        <w:ind w:left="360" w:right="180"/>
        <w:jc w:val="both"/>
        <w:rPr>
          <w:rFonts w:asciiTheme="minorHAnsi" w:hAnsiTheme="minorHAnsi"/>
        </w:rPr>
      </w:pPr>
      <w:bookmarkStart w:id="7" w:name="_Toc390780648"/>
      <w:bookmarkStart w:id="8" w:name="_Toc393897003"/>
      <w:r w:rsidRPr="009A5A69">
        <w:rPr>
          <w:rFonts w:asciiTheme="minorHAnsi" w:hAnsiTheme="minorHAnsi"/>
          <w:noProof/>
        </w:rPr>
        <w:drawing>
          <wp:inline distT="0" distB="0" distL="0" distR="0" wp14:anchorId="19B272D3" wp14:editId="6DEBBEE6">
            <wp:extent cx="5943600" cy="1527048"/>
            <wp:effectExtent l="19050" t="19050" r="19050" b="16510"/>
            <wp:docPr id="1" name="Picture 1" descr="http://upload.wikimedia.org/wikipedia/commons/thumb/4/4e/Subversion_project_visualization.svg/650px-Subversion_project_visualiz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e/Subversion_project_visualization.svg/650px-Subversion_project_visualizatio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27048"/>
                    </a:xfrm>
                    <a:prstGeom prst="rect">
                      <a:avLst/>
                    </a:prstGeom>
                    <a:noFill/>
                    <a:ln>
                      <a:solidFill>
                        <a:schemeClr val="accent1"/>
                      </a:solidFill>
                    </a:ln>
                  </pic:spPr>
                </pic:pic>
              </a:graphicData>
            </a:graphic>
          </wp:inline>
        </w:drawing>
      </w:r>
      <w:bookmarkEnd w:id="7"/>
      <w:bookmarkEnd w:id="8"/>
    </w:p>
    <w:p w:rsidR="00E72882" w:rsidRPr="009A5A69" w:rsidRDefault="00E72882" w:rsidP="00E72882">
      <w:pPr>
        <w:pStyle w:val="Caption"/>
        <w:jc w:val="center"/>
        <w:rPr>
          <w:rFonts w:asciiTheme="minorHAnsi" w:hAnsiTheme="minorHAnsi"/>
        </w:rPr>
      </w:pPr>
      <w:r w:rsidRPr="009A5A69">
        <w:rPr>
          <w:rFonts w:asciiTheme="minorHAnsi" w:hAnsiTheme="minorHAnsi"/>
        </w:rPr>
        <w:t xml:space="preserve">Figure </w:t>
      </w:r>
      <w:r w:rsidRPr="009A5A69">
        <w:rPr>
          <w:rFonts w:asciiTheme="minorHAnsi" w:hAnsiTheme="minorHAnsi"/>
        </w:rPr>
        <w:fldChar w:fldCharType="begin"/>
      </w:r>
      <w:r w:rsidRPr="009A5A69">
        <w:rPr>
          <w:rFonts w:asciiTheme="minorHAnsi" w:hAnsiTheme="minorHAnsi"/>
        </w:rPr>
        <w:instrText xml:space="preserve"> SEQ Figure \* ARABIC </w:instrText>
      </w:r>
      <w:r w:rsidRPr="009A5A69">
        <w:rPr>
          <w:rFonts w:asciiTheme="minorHAnsi" w:hAnsiTheme="minorHAnsi"/>
        </w:rPr>
        <w:fldChar w:fldCharType="separate"/>
      </w:r>
      <w:r>
        <w:rPr>
          <w:rFonts w:asciiTheme="minorHAnsi" w:hAnsiTheme="minorHAnsi"/>
          <w:noProof/>
        </w:rPr>
        <w:t>1</w:t>
      </w:r>
      <w:r w:rsidRPr="009A5A69">
        <w:rPr>
          <w:rFonts w:asciiTheme="minorHAnsi" w:hAnsiTheme="minorHAnsi"/>
          <w:noProof/>
        </w:rPr>
        <w:fldChar w:fldCharType="end"/>
      </w:r>
      <w:r w:rsidRPr="009A5A69">
        <w:rPr>
          <w:rFonts w:asciiTheme="minorHAnsi" w:hAnsiTheme="minorHAnsi"/>
        </w:rPr>
        <w:t>: Visualization of a simple Subversion project</w:t>
      </w:r>
      <w:r>
        <w:rPr>
          <w:rFonts w:asciiTheme="minorHAnsi" w:hAnsiTheme="minorHAnsi"/>
        </w:rPr>
        <w:t xml:space="preserve"> (Numbers in the figure are Build folders)</w:t>
      </w:r>
    </w:p>
    <w:p w:rsidR="00E72882" w:rsidRDefault="00E72882" w:rsidP="00E72882">
      <w:pPr>
        <w:rPr>
          <w:rFonts w:asciiTheme="minorHAnsi" w:hAnsiTheme="minorHAnsi"/>
          <w:noProof/>
        </w:rPr>
      </w:pPr>
    </w:p>
    <w:p w:rsidR="00E72882" w:rsidRPr="009A5A69" w:rsidRDefault="00E72882" w:rsidP="00E72882">
      <w:pPr>
        <w:rPr>
          <w:rFonts w:asciiTheme="minorHAnsi" w:hAnsiTheme="minorHAnsi"/>
          <w:noProof/>
        </w:rPr>
      </w:pPr>
    </w:p>
    <w:p w:rsidR="00E72882" w:rsidRDefault="00E72882" w:rsidP="00E72882">
      <w:pPr>
        <w:keepNext/>
      </w:pPr>
      <w:r w:rsidRPr="009A5A69">
        <w:rPr>
          <w:rFonts w:asciiTheme="minorHAnsi" w:hAnsiTheme="minorHAnsi"/>
          <w:noProof/>
        </w:rPr>
        <w:lastRenderedPageBreak/>
        <w:drawing>
          <wp:inline distT="0" distB="0" distL="0" distR="0" wp14:anchorId="4A78D48D" wp14:editId="187F0C40">
            <wp:extent cx="6057900" cy="424700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9577" cy="4248178"/>
                    </a:xfrm>
                    <a:prstGeom prst="rect">
                      <a:avLst/>
                    </a:prstGeom>
                  </pic:spPr>
                </pic:pic>
              </a:graphicData>
            </a:graphic>
          </wp:inline>
        </w:drawing>
      </w:r>
    </w:p>
    <w:p w:rsidR="00E72882" w:rsidRPr="009A5A69" w:rsidRDefault="00E72882" w:rsidP="00E72882">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Pr>
          <w:noProof/>
        </w:rPr>
        <w:t>2</w:t>
      </w:r>
      <w:r>
        <w:rPr>
          <w:noProof/>
        </w:rPr>
        <w:fldChar w:fldCharType="end"/>
      </w:r>
      <w:r>
        <w:t>: Repository structure for SSR Application</w:t>
      </w:r>
    </w:p>
    <w:p w:rsidR="00E72882" w:rsidRPr="009A5A69" w:rsidRDefault="00E72882" w:rsidP="00E72882">
      <w:pPr>
        <w:rPr>
          <w:rFonts w:asciiTheme="minorHAnsi" w:hAnsiTheme="minorHAnsi"/>
        </w:rPr>
      </w:pPr>
    </w:p>
    <w:p w:rsidR="00E72882" w:rsidRPr="009A5A69" w:rsidRDefault="00E72882" w:rsidP="00E72882">
      <w:pPr>
        <w:rPr>
          <w:rFonts w:asciiTheme="minorHAnsi" w:hAnsiTheme="minorHAnsi"/>
        </w:rPr>
      </w:pPr>
    </w:p>
    <w:p w:rsidR="00E72882" w:rsidRDefault="00E72882" w:rsidP="00E72882">
      <w:pPr>
        <w:keepNext/>
      </w:pPr>
      <w:r w:rsidRPr="009A5A69">
        <w:rPr>
          <w:rFonts w:asciiTheme="minorHAnsi" w:hAnsiTheme="minorHAnsi"/>
          <w:noProof/>
        </w:rPr>
        <w:lastRenderedPageBreak/>
        <w:drawing>
          <wp:inline distT="0" distB="0" distL="0" distR="0" wp14:anchorId="016BD65B" wp14:editId="210B0BFF">
            <wp:extent cx="5943600" cy="4166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6870"/>
                    </a:xfrm>
                    <a:prstGeom prst="rect">
                      <a:avLst/>
                    </a:prstGeom>
                  </pic:spPr>
                </pic:pic>
              </a:graphicData>
            </a:graphic>
          </wp:inline>
        </w:drawing>
      </w:r>
    </w:p>
    <w:p w:rsidR="00E72882" w:rsidRPr="009A5A69" w:rsidRDefault="00E72882" w:rsidP="00E72882">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7B3B2F">
        <w:t>Repository for SSR Application</w:t>
      </w:r>
    </w:p>
    <w:p w:rsidR="00E72882" w:rsidRPr="009A5A69" w:rsidRDefault="00E72882" w:rsidP="00E72882">
      <w:pPr>
        <w:pStyle w:val="Heading2"/>
        <w:numPr>
          <w:ilvl w:val="0"/>
          <w:numId w:val="1"/>
        </w:numPr>
        <w:ind w:right="180"/>
        <w:jc w:val="both"/>
        <w:rPr>
          <w:rFonts w:asciiTheme="minorHAnsi" w:hAnsiTheme="minorHAnsi" w:cs="Arial"/>
          <w:b w:val="0"/>
          <w:i w:val="0"/>
          <w:iCs w:val="0"/>
          <w:sz w:val="32"/>
          <w:szCs w:val="24"/>
          <w:lang w:val="en-GB"/>
        </w:rPr>
      </w:pPr>
      <w:bookmarkStart w:id="9" w:name="_Toc393897004"/>
      <w:bookmarkStart w:id="10" w:name="_Toc283127220"/>
      <w:bookmarkStart w:id="11" w:name="_Toc390780651"/>
      <w:r w:rsidRPr="009A5A69">
        <w:rPr>
          <w:rFonts w:asciiTheme="minorHAnsi" w:hAnsiTheme="minorHAnsi" w:cs="Arial"/>
          <w:b w:val="0"/>
          <w:i w:val="0"/>
          <w:iCs w:val="0"/>
          <w:sz w:val="32"/>
          <w:szCs w:val="24"/>
          <w:lang w:val="en-GB"/>
        </w:rPr>
        <w:t>Important activities of SVN</w:t>
      </w:r>
      <w:bookmarkEnd w:id="9"/>
    </w:p>
    <w:p w:rsidR="00E72882" w:rsidRPr="009A5A69" w:rsidRDefault="00E72882" w:rsidP="00E72882">
      <w:pPr>
        <w:ind w:firstLine="540"/>
        <w:rPr>
          <w:rFonts w:asciiTheme="minorHAnsi" w:hAnsiTheme="minorHAnsi" w:cs="Arial"/>
          <w:szCs w:val="20"/>
        </w:rPr>
      </w:pPr>
    </w:p>
    <w:p w:rsidR="00E72882" w:rsidRPr="00D115F2" w:rsidRDefault="00E72882" w:rsidP="00E72882">
      <w:pPr>
        <w:ind w:firstLine="540"/>
        <w:rPr>
          <w:rFonts w:asciiTheme="minorHAnsi" w:hAnsiTheme="minorHAnsi" w:cs="Arial"/>
          <w:sz w:val="22"/>
          <w:szCs w:val="20"/>
        </w:rPr>
      </w:pPr>
      <w:r w:rsidRPr="00D115F2">
        <w:rPr>
          <w:rFonts w:asciiTheme="minorHAnsi" w:hAnsiTheme="minorHAnsi" w:cs="Arial"/>
          <w:sz w:val="22"/>
          <w:szCs w:val="20"/>
        </w:rPr>
        <w:t>Developer should know the usage of the below listed activities:</w:t>
      </w:r>
    </w:p>
    <w:p w:rsidR="00E72882" w:rsidRPr="00D115F2" w:rsidRDefault="00E72882" w:rsidP="00E72882">
      <w:pPr>
        <w:numPr>
          <w:ilvl w:val="0"/>
          <w:numId w:val="2"/>
        </w:numPr>
        <w:rPr>
          <w:rFonts w:asciiTheme="minorHAnsi" w:hAnsiTheme="minorHAnsi" w:cs="Arial"/>
          <w:sz w:val="22"/>
          <w:szCs w:val="20"/>
        </w:rPr>
      </w:pPr>
      <w:r w:rsidRPr="00D115F2">
        <w:rPr>
          <w:rFonts w:asciiTheme="minorHAnsi" w:hAnsiTheme="minorHAnsi" w:cs="Arial"/>
          <w:sz w:val="22"/>
          <w:szCs w:val="20"/>
        </w:rPr>
        <w:t xml:space="preserve">Get Latest Code from SVN </w:t>
      </w:r>
    </w:p>
    <w:p w:rsidR="00E72882" w:rsidRDefault="00E72882" w:rsidP="00E72882">
      <w:pPr>
        <w:numPr>
          <w:ilvl w:val="0"/>
          <w:numId w:val="2"/>
        </w:numPr>
        <w:rPr>
          <w:rFonts w:asciiTheme="minorHAnsi" w:hAnsiTheme="minorHAnsi" w:cs="Arial"/>
          <w:sz w:val="22"/>
          <w:szCs w:val="20"/>
        </w:rPr>
      </w:pPr>
      <w:r w:rsidRPr="00D115F2">
        <w:rPr>
          <w:rFonts w:asciiTheme="minorHAnsi" w:hAnsiTheme="minorHAnsi" w:cs="Arial"/>
          <w:sz w:val="22"/>
          <w:szCs w:val="20"/>
        </w:rPr>
        <w:t xml:space="preserve">Code Check-Out </w:t>
      </w:r>
    </w:p>
    <w:p w:rsidR="00E72882" w:rsidRPr="00D115F2" w:rsidRDefault="00E72882" w:rsidP="00E72882">
      <w:pPr>
        <w:numPr>
          <w:ilvl w:val="0"/>
          <w:numId w:val="2"/>
        </w:numPr>
        <w:rPr>
          <w:rFonts w:asciiTheme="minorHAnsi" w:hAnsiTheme="minorHAnsi" w:cs="Arial"/>
          <w:sz w:val="22"/>
          <w:szCs w:val="20"/>
        </w:rPr>
      </w:pPr>
      <w:r>
        <w:rPr>
          <w:rFonts w:asciiTheme="minorHAnsi" w:hAnsiTheme="minorHAnsi" w:cs="Arial"/>
          <w:sz w:val="22"/>
          <w:szCs w:val="20"/>
        </w:rPr>
        <w:t>Lock (</w:t>
      </w:r>
      <w:r>
        <w:rPr>
          <w:rFonts w:asciiTheme="minorHAnsi" w:hAnsiTheme="minorHAnsi" w:cs="Arial"/>
          <w:i/>
          <w:sz w:val="22"/>
          <w:szCs w:val="20"/>
        </w:rPr>
        <w:t xml:space="preserve">Only to be used </w:t>
      </w:r>
      <w:r w:rsidRPr="002A54D4">
        <w:rPr>
          <w:rFonts w:asciiTheme="minorHAnsi" w:hAnsiTheme="minorHAnsi" w:cs="Arial"/>
          <w:i/>
          <w:sz w:val="22"/>
          <w:szCs w:val="20"/>
        </w:rPr>
        <w:t xml:space="preserve">if </w:t>
      </w:r>
      <w:r>
        <w:rPr>
          <w:rFonts w:asciiTheme="minorHAnsi" w:hAnsiTheme="minorHAnsi" w:cs="Arial"/>
          <w:i/>
          <w:sz w:val="22"/>
          <w:szCs w:val="20"/>
        </w:rPr>
        <w:t>multiple developers are working on same object</w:t>
      </w:r>
      <w:r>
        <w:rPr>
          <w:rFonts w:asciiTheme="minorHAnsi" w:hAnsiTheme="minorHAnsi" w:cs="Arial"/>
          <w:sz w:val="22"/>
          <w:szCs w:val="20"/>
        </w:rPr>
        <w:t>)</w:t>
      </w:r>
    </w:p>
    <w:p w:rsidR="00E72882" w:rsidRPr="00D115F2" w:rsidRDefault="00E72882" w:rsidP="00E72882">
      <w:pPr>
        <w:numPr>
          <w:ilvl w:val="0"/>
          <w:numId w:val="2"/>
        </w:numPr>
        <w:rPr>
          <w:rFonts w:asciiTheme="minorHAnsi" w:hAnsiTheme="minorHAnsi" w:cs="Arial"/>
          <w:sz w:val="22"/>
          <w:szCs w:val="20"/>
        </w:rPr>
      </w:pPr>
      <w:r w:rsidRPr="00D115F2">
        <w:rPr>
          <w:rFonts w:asciiTheme="minorHAnsi" w:hAnsiTheme="minorHAnsi" w:cs="Arial"/>
          <w:sz w:val="22"/>
          <w:szCs w:val="20"/>
        </w:rPr>
        <w:t>Code Check-In</w:t>
      </w:r>
    </w:p>
    <w:p w:rsidR="00E72882" w:rsidRPr="00D115F2" w:rsidRDefault="00E72882" w:rsidP="00E72882">
      <w:pPr>
        <w:numPr>
          <w:ilvl w:val="0"/>
          <w:numId w:val="2"/>
        </w:numPr>
        <w:rPr>
          <w:rFonts w:asciiTheme="minorHAnsi" w:hAnsiTheme="minorHAnsi" w:cs="Arial"/>
          <w:sz w:val="22"/>
          <w:szCs w:val="20"/>
        </w:rPr>
      </w:pPr>
      <w:r w:rsidRPr="00D115F2">
        <w:rPr>
          <w:rFonts w:asciiTheme="minorHAnsi" w:hAnsiTheme="minorHAnsi" w:cs="Arial"/>
          <w:sz w:val="22"/>
          <w:szCs w:val="20"/>
        </w:rPr>
        <w:t xml:space="preserve">Code Merge </w:t>
      </w:r>
    </w:p>
    <w:p w:rsidR="00E72882" w:rsidRPr="00D115F2" w:rsidRDefault="00E72882" w:rsidP="00E72882">
      <w:pPr>
        <w:numPr>
          <w:ilvl w:val="0"/>
          <w:numId w:val="2"/>
        </w:numPr>
        <w:rPr>
          <w:rFonts w:asciiTheme="minorHAnsi" w:hAnsiTheme="minorHAnsi" w:cs="Arial"/>
          <w:sz w:val="22"/>
          <w:szCs w:val="20"/>
        </w:rPr>
      </w:pPr>
      <w:r w:rsidRPr="00D115F2">
        <w:rPr>
          <w:rFonts w:asciiTheme="minorHAnsi" w:hAnsiTheme="minorHAnsi" w:cs="Arial"/>
          <w:sz w:val="22"/>
          <w:szCs w:val="20"/>
        </w:rPr>
        <w:t>Code Labeling</w:t>
      </w:r>
    </w:p>
    <w:p w:rsidR="00E72882" w:rsidRPr="00D115F2" w:rsidRDefault="00E72882" w:rsidP="00E72882">
      <w:pPr>
        <w:numPr>
          <w:ilvl w:val="0"/>
          <w:numId w:val="2"/>
        </w:numPr>
        <w:rPr>
          <w:rFonts w:asciiTheme="minorHAnsi" w:hAnsiTheme="minorHAnsi" w:cs="Arial"/>
          <w:sz w:val="22"/>
          <w:szCs w:val="20"/>
        </w:rPr>
      </w:pPr>
      <w:r w:rsidRPr="00D115F2">
        <w:rPr>
          <w:rFonts w:asciiTheme="minorHAnsi" w:hAnsiTheme="minorHAnsi" w:cs="Arial"/>
          <w:sz w:val="22"/>
          <w:szCs w:val="20"/>
        </w:rPr>
        <w:t>Build Creation</w:t>
      </w:r>
      <w:r>
        <w:rPr>
          <w:rFonts w:asciiTheme="minorHAnsi" w:hAnsiTheme="minorHAnsi" w:cs="Arial"/>
          <w:sz w:val="22"/>
          <w:szCs w:val="20"/>
        </w:rPr>
        <w:t xml:space="preserve"> (</w:t>
      </w:r>
      <w:r w:rsidRPr="009D0F80">
        <w:rPr>
          <w:rFonts w:asciiTheme="minorHAnsi" w:hAnsiTheme="minorHAnsi" w:cs="Arial"/>
          <w:i/>
          <w:sz w:val="22"/>
          <w:szCs w:val="20"/>
        </w:rPr>
        <w:t>Optional step, developers can use existing process of build</w:t>
      </w:r>
      <w:r>
        <w:rPr>
          <w:rFonts w:asciiTheme="minorHAnsi" w:hAnsiTheme="minorHAnsi" w:cs="Arial"/>
          <w:i/>
          <w:sz w:val="22"/>
          <w:szCs w:val="20"/>
        </w:rPr>
        <w:t xml:space="preserve"> creation</w:t>
      </w:r>
      <w:r>
        <w:rPr>
          <w:rFonts w:asciiTheme="minorHAnsi" w:hAnsiTheme="minorHAnsi" w:cs="Arial"/>
          <w:sz w:val="22"/>
          <w:szCs w:val="20"/>
        </w:rPr>
        <w:t>)</w:t>
      </w:r>
    </w:p>
    <w:p w:rsidR="00E72882" w:rsidRDefault="00E72882" w:rsidP="00E72882">
      <w:pPr>
        <w:numPr>
          <w:ilvl w:val="0"/>
          <w:numId w:val="2"/>
        </w:numPr>
        <w:rPr>
          <w:rFonts w:asciiTheme="minorHAnsi" w:hAnsiTheme="minorHAnsi" w:cs="Arial"/>
          <w:sz w:val="22"/>
          <w:szCs w:val="20"/>
        </w:rPr>
      </w:pPr>
      <w:r w:rsidRPr="00D115F2">
        <w:rPr>
          <w:rFonts w:asciiTheme="minorHAnsi" w:hAnsiTheme="minorHAnsi" w:cs="Arial"/>
          <w:sz w:val="22"/>
          <w:szCs w:val="20"/>
        </w:rPr>
        <w:t xml:space="preserve">Project/File Differences &amp; History </w:t>
      </w:r>
    </w:p>
    <w:p w:rsidR="00E72882" w:rsidRDefault="00E72882" w:rsidP="00E72882">
      <w:pPr>
        <w:pStyle w:val="Heading2"/>
        <w:numPr>
          <w:ilvl w:val="0"/>
          <w:numId w:val="1"/>
        </w:numPr>
        <w:ind w:right="180"/>
        <w:jc w:val="both"/>
        <w:rPr>
          <w:rFonts w:asciiTheme="minorHAnsi" w:hAnsiTheme="minorHAnsi" w:cs="Arial"/>
          <w:b w:val="0"/>
          <w:i w:val="0"/>
          <w:iCs w:val="0"/>
          <w:sz w:val="32"/>
          <w:szCs w:val="24"/>
          <w:lang w:val="en-GB"/>
        </w:rPr>
      </w:pPr>
      <w:bookmarkStart w:id="12" w:name="_Toc393897005"/>
      <w:r>
        <w:rPr>
          <w:rFonts w:asciiTheme="minorHAnsi" w:hAnsiTheme="minorHAnsi" w:cs="Arial"/>
          <w:b w:val="0"/>
          <w:i w:val="0"/>
          <w:iCs w:val="0"/>
          <w:sz w:val="32"/>
          <w:szCs w:val="24"/>
          <w:lang w:val="en-GB"/>
        </w:rPr>
        <w:t>Actors</w:t>
      </w:r>
      <w:r w:rsidRPr="009A5A69">
        <w:rPr>
          <w:rFonts w:asciiTheme="minorHAnsi" w:hAnsiTheme="minorHAnsi" w:cs="Arial"/>
          <w:b w:val="0"/>
          <w:i w:val="0"/>
          <w:iCs w:val="0"/>
          <w:sz w:val="32"/>
          <w:szCs w:val="24"/>
          <w:lang w:val="en-GB"/>
        </w:rPr>
        <w:t xml:space="preserve"> SVN</w:t>
      </w:r>
      <w:bookmarkEnd w:id="12"/>
    </w:p>
    <w:p w:rsidR="00E72882" w:rsidRDefault="00E72882" w:rsidP="00E72882">
      <w:pPr>
        <w:pStyle w:val="ListParagraph"/>
        <w:ind w:left="360"/>
        <w:rPr>
          <w:rFonts w:asciiTheme="minorHAnsi" w:hAnsiTheme="minorHAnsi" w:cs="Arial"/>
          <w:b/>
          <w:szCs w:val="20"/>
          <w:highlight w:val="green"/>
        </w:rPr>
      </w:pPr>
    </w:p>
    <w:p w:rsidR="00E72882" w:rsidRPr="000D5F2D" w:rsidRDefault="00E72882" w:rsidP="00E72882">
      <w:pPr>
        <w:pStyle w:val="ListParagraph"/>
        <w:ind w:left="360"/>
        <w:rPr>
          <w:rFonts w:asciiTheme="minorHAnsi" w:hAnsiTheme="minorHAnsi" w:cs="Arial"/>
          <w:b/>
          <w:sz w:val="22"/>
          <w:szCs w:val="20"/>
        </w:rPr>
      </w:pPr>
      <w:r w:rsidRPr="000D5F2D">
        <w:rPr>
          <w:rFonts w:asciiTheme="minorHAnsi" w:hAnsiTheme="minorHAnsi" w:cs="Arial"/>
          <w:b/>
          <w:sz w:val="22"/>
          <w:szCs w:val="20"/>
        </w:rPr>
        <w:t>Developer:</w:t>
      </w:r>
    </w:p>
    <w:p w:rsidR="00E72882" w:rsidRPr="000D5F2D" w:rsidRDefault="00E72882" w:rsidP="00E72882">
      <w:pPr>
        <w:pStyle w:val="ListParagraph"/>
        <w:numPr>
          <w:ilvl w:val="0"/>
          <w:numId w:val="3"/>
        </w:numPr>
        <w:rPr>
          <w:rFonts w:asciiTheme="minorHAnsi" w:hAnsiTheme="minorHAnsi" w:cs="Arial"/>
          <w:sz w:val="22"/>
          <w:szCs w:val="20"/>
        </w:rPr>
      </w:pPr>
      <w:r w:rsidRPr="000D5F2D">
        <w:rPr>
          <w:rFonts w:asciiTheme="minorHAnsi" w:hAnsiTheme="minorHAnsi" w:cs="Arial"/>
          <w:sz w:val="22"/>
          <w:szCs w:val="20"/>
        </w:rPr>
        <w:t>This set of users will be responsible for performing normal day to day activities for maintaining the code base into SVN.</w:t>
      </w:r>
    </w:p>
    <w:p w:rsidR="00E72882" w:rsidRPr="000D5F2D" w:rsidRDefault="00E72882" w:rsidP="00E72882">
      <w:pPr>
        <w:pStyle w:val="ListParagraph"/>
        <w:numPr>
          <w:ilvl w:val="0"/>
          <w:numId w:val="3"/>
        </w:numPr>
        <w:rPr>
          <w:rFonts w:asciiTheme="minorHAnsi" w:hAnsiTheme="minorHAnsi" w:cs="Arial"/>
          <w:sz w:val="22"/>
          <w:szCs w:val="20"/>
        </w:rPr>
      </w:pPr>
      <w:r w:rsidRPr="000D5F2D">
        <w:rPr>
          <w:rFonts w:asciiTheme="minorHAnsi" w:hAnsiTheme="minorHAnsi" w:cs="Arial"/>
          <w:sz w:val="22"/>
          <w:szCs w:val="20"/>
        </w:rPr>
        <w:t>These activities will include the following:</w:t>
      </w:r>
    </w:p>
    <w:p w:rsidR="00E72882" w:rsidRPr="000D5F2D" w:rsidRDefault="00E72882" w:rsidP="00E72882">
      <w:pPr>
        <w:pStyle w:val="ListParagraph"/>
        <w:numPr>
          <w:ilvl w:val="1"/>
          <w:numId w:val="3"/>
        </w:numPr>
        <w:rPr>
          <w:rFonts w:asciiTheme="minorHAnsi" w:hAnsiTheme="minorHAnsi" w:cs="Arial"/>
          <w:sz w:val="22"/>
          <w:szCs w:val="20"/>
        </w:rPr>
      </w:pPr>
      <w:r w:rsidRPr="000D5F2D">
        <w:rPr>
          <w:rFonts w:asciiTheme="minorHAnsi" w:hAnsiTheme="minorHAnsi" w:cs="Arial"/>
          <w:sz w:val="22"/>
          <w:szCs w:val="20"/>
        </w:rPr>
        <w:t>Code Check-In, Check-Out, Code Labeling</w:t>
      </w:r>
    </w:p>
    <w:p w:rsidR="00E72882" w:rsidRPr="000D5F2D" w:rsidRDefault="00E72882" w:rsidP="00E72882">
      <w:pPr>
        <w:pStyle w:val="ListParagraph"/>
        <w:numPr>
          <w:ilvl w:val="1"/>
          <w:numId w:val="3"/>
        </w:numPr>
        <w:rPr>
          <w:rFonts w:asciiTheme="minorHAnsi" w:hAnsiTheme="minorHAnsi" w:cs="Arial"/>
          <w:sz w:val="22"/>
          <w:szCs w:val="20"/>
        </w:rPr>
      </w:pPr>
      <w:r>
        <w:rPr>
          <w:rFonts w:asciiTheme="minorHAnsi" w:hAnsiTheme="minorHAnsi" w:cs="Arial"/>
          <w:sz w:val="22"/>
          <w:szCs w:val="20"/>
        </w:rPr>
        <w:t>Creating working copy of the BRANCH or use the BRANCH through Visual Studio Plugin.</w:t>
      </w:r>
    </w:p>
    <w:p w:rsidR="00E72882" w:rsidRPr="000D5F2D" w:rsidRDefault="00E72882" w:rsidP="00E72882">
      <w:pPr>
        <w:pStyle w:val="ListParagraph"/>
        <w:numPr>
          <w:ilvl w:val="1"/>
          <w:numId w:val="3"/>
        </w:numPr>
        <w:rPr>
          <w:rFonts w:asciiTheme="minorHAnsi" w:hAnsiTheme="minorHAnsi" w:cs="Arial"/>
          <w:sz w:val="22"/>
          <w:szCs w:val="20"/>
        </w:rPr>
      </w:pPr>
      <w:r w:rsidRPr="000D5F2D">
        <w:rPr>
          <w:rFonts w:asciiTheme="minorHAnsi" w:hAnsiTheme="minorHAnsi" w:cs="Arial"/>
          <w:sz w:val="22"/>
          <w:szCs w:val="20"/>
        </w:rPr>
        <w:lastRenderedPageBreak/>
        <w:t xml:space="preserve">Merging </w:t>
      </w:r>
      <w:r>
        <w:rPr>
          <w:rFonts w:asciiTheme="minorHAnsi" w:hAnsiTheme="minorHAnsi" w:cs="Arial"/>
          <w:sz w:val="22"/>
          <w:szCs w:val="20"/>
        </w:rPr>
        <w:t>delta’s</w:t>
      </w:r>
      <w:r w:rsidRPr="000D5F2D">
        <w:rPr>
          <w:rFonts w:asciiTheme="minorHAnsi" w:hAnsiTheme="minorHAnsi" w:cs="Arial"/>
          <w:sz w:val="22"/>
          <w:szCs w:val="20"/>
        </w:rPr>
        <w:t xml:space="preserve"> into respective BRANCH folder every EOD.</w:t>
      </w:r>
      <w:r>
        <w:rPr>
          <w:rFonts w:asciiTheme="minorHAnsi" w:hAnsiTheme="minorHAnsi" w:cs="Arial"/>
          <w:sz w:val="22"/>
          <w:szCs w:val="20"/>
        </w:rPr>
        <w:t xml:space="preserve"> (Will happen automatically if developer use Visual studio plugin)</w:t>
      </w:r>
    </w:p>
    <w:p w:rsidR="00E72882" w:rsidRPr="000D5F2D" w:rsidRDefault="00E72882" w:rsidP="00E72882">
      <w:pPr>
        <w:pStyle w:val="ListParagraph"/>
        <w:numPr>
          <w:ilvl w:val="0"/>
          <w:numId w:val="3"/>
        </w:numPr>
        <w:rPr>
          <w:rFonts w:asciiTheme="minorHAnsi" w:hAnsiTheme="minorHAnsi" w:cs="Arial"/>
          <w:sz w:val="22"/>
          <w:szCs w:val="20"/>
        </w:rPr>
      </w:pPr>
      <w:r w:rsidRPr="000D5F2D">
        <w:rPr>
          <w:rFonts w:asciiTheme="minorHAnsi" w:hAnsiTheme="minorHAnsi" w:cs="Arial"/>
          <w:sz w:val="22"/>
          <w:szCs w:val="20"/>
        </w:rPr>
        <w:t>Depending on the size of the project, a team can have multiple developers for a project.</w:t>
      </w:r>
    </w:p>
    <w:p w:rsidR="00E72882" w:rsidRDefault="00E72882" w:rsidP="00E72882">
      <w:pPr>
        <w:rPr>
          <w:lang w:val="en-GB"/>
        </w:rPr>
      </w:pPr>
    </w:p>
    <w:p w:rsidR="00E72882" w:rsidRPr="000D5F2D" w:rsidRDefault="00E72882" w:rsidP="00E72882">
      <w:pPr>
        <w:pStyle w:val="ListParagraph"/>
        <w:ind w:left="360"/>
        <w:rPr>
          <w:rFonts w:asciiTheme="minorHAnsi" w:hAnsiTheme="minorHAnsi" w:cs="Arial"/>
          <w:b/>
          <w:sz w:val="22"/>
          <w:szCs w:val="20"/>
        </w:rPr>
      </w:pPr>
      <w:r w:rsidRPr="000D5F2D">
        <w:rPr>
          <w:rFonts w:asciiTheme="minorHAnsi" w:hAnsiTheme="minorHAnsi" w:cs="Arial"/>
          <w:b/>
          <w:sz w:val="22"/>
          <w:szCs w:val="20"/>
        </w:rPr>
        <w:t>Configuration Manager:</w:t>
      </w:r>
    </w:p>
    <w:p w:rsidR="00E72882" w:rsidRDefault="00E72882" w:rsidP="00E72882">
      <w:pPr>
        <w:pStyle w:val="ListParagraph"/>
        <w:numPr>
          <w:ilvl w:val="0"/>
          <w:numId w:val="3"/>
        </w:numPr>
        <w:rPr>
          <w:rFonts w:asciiTheme="minorHAnsi" w:hAnsiTheme="minorHAnsi" w:cs="Arial"/>
          <w:sz w:val="22"/>
          <w:szCs w:val="20"/>
        </w:rPr>
      </w:pPr>
      <w:r>
        <w:rPr>
          <w:rFonts w:asciiTheme="minorHAnsi" w:hAnsiTheme="minorHAnsi" w:cs="Arial"/>
          <w:sz w:val="22"/>
          <w:szCs w:val="20"/>
        </w:rPr>
        <w:t>Create BRANCH for folders appropriately.</w:t>
      </w:r>
    </w:p>
    <w:p w:rsidR="00E72882" w:rsidRPr="000D5F2D" w:rsidRDefault="00E72882" w:rsidP="00E72882">
      <w:pPr>
        <w:pStyle w:val="ListParagraph"/>
        <w:numPr>
          <w:ilvl w:val="0"/>
          <w:numId w:val="3"/>
        </w:numPr>
        <w:rPr>
          <w:rFonts w:asciiTheme="minorHAnsi" w:hAnsiTheme="minorHAnsi" w:cs="Arial"/>
          <w:sz w:val="22"/>
          <w:szCs w:val="20"/>
        </w:rPr>
      </w:pPr>
      <w:r w:rsidRPr="000D5F2D">
        <w:rPr>
          <w:rFonts w:asciiTheme="minorHAnsi" w:hAnsiTheme="minorHAnsi" w:cs="Arial"/>
          <w:sz w:val="22"/>
          <w:szCs w:val="20"/>
        </w:rPr>
        <w:t>This set of users will be primarily responsible for merging the code from Branch folder to TRUNK.</w:t>
      </w:r>
    </w:p>
    <w:p w:rsidR="00E72882" w:rsidRPr="000D5F2D" w:rsidRDefault="00E72882" w:rsidP="00E72882">
      <w:pPr>
        <w:pStyle w:val="ListParagraph"/>
        <w:numPr>
          <w:ilvl w:val="0"/>
          <w:numId w:val="3"/>
        </w:numPr>
        <w:rPr>
          <w:rFonts w:asciiTheme="minorHAnsi" w:hAnsiTheme="minorHAnsi" w:cs="Arial"/>
          <w:sz w:val="22"/>
          <w:szCs w:val="20"/>
        </w:rPr>
      </w:pPr>
      <w:r w:rsidRPr="000D5F2D">
        <w:rPr>
          <w:rFonts w:asciiTheme="minorHAnsi" w:hAnsiTheme="minorHAnsi" w:cs="Arial"/>
          <w:sz w:val="22"/>
          <w:szCs w:val="20"/>
        </w:rPr>
        <w:t>In case of multiple developers working on the same release, this user will also be responsible for creating of final merged Branch and then merging the code from final Branch to TRUNK.</w:t>
      </w:r>
    </w:p>
    <w:p w:rsidR="00E72882" w:rsidRDefault="00E72882" w:rsidP="00E72882">
      <w:pPr>
        <w:pStyle w:val="ListParagraph"/>
        <w:numPr>
          <w:ilvl w:val="0"/>
          <w:numId w:val="3"/>
        </w:numPr>
        <w:rPr>
          <w:rFonts w:asciiTheme="minorHAnsi" w:hAnsiTheme="minorHAnsi" w:cs="Arial"/>
          <w:sz w:val="22"/>
          <w:szCs w:val="20"/>
        </w:rPr>
      </w:pPr>
      <w:r w:rsidRPr="000D5F2D">
        <w:rPr>
          <w:rFonts w:asciiTheme="minorHAnsi" w:hAnsiTheme="minorHAnsi" w:cs="Arial"/>
          <w:sz w:val="22"/>
          <w:szCs w:val="20"/>
        </w:rPr>
        <w:t>A team will have only one configuration Manager for the entire duration of the project.</w:t>
      </w:r>
    </w:p>
    <w:p w:rsidR="00E72882" w:rsidRPr="000D5F2D" w:rsidRDefault="00E72882" w:rsidP="00E72882">
      <w:pPr>
        <w:pStyle w:val="ListParagraph"/>
        <w:ind w:left="360"/>
        <w:rPr>
          <w:rFonts w:asciiTheme="minorHAnsi" w:hAnsiTheme="minorHAnsi" w:cs="Arial"/>
          <w:b/>
          <w:sz w:val="22"/>
          <w:szCs w:val="20"/>
        </w:rPr>
      </w:pPr>
    </w:p>
    <w:p w:rsidR="00E72882" w:rsidRPr="000D5F2D" w:rsidRDefault="00E72882" w:rsidP="00E72882">
      <w:pPr>
        <w:pStyle w:val="ListParagraph"/>
        <w:ind w:left="360"/>
        <w:rPr>
          <w:rFonts w:asciiTheme="minorHAnsi" w:hAnsiTheme="minorHAnsi" w:cs="Arial"/>
          <w:b/>
          <w:sz w:val="22"/>
          <w:szCs w:val="20"/>
        </w:rPr>
      </w:pPr>
      <w:r w:rsidRPr="000D5F2D">
        <w:rPr>
          <w:rFonts w:asciiTheme="minorHAnsi" w:hAnsiTheme="minorHAnsi" w:cs="Arial"/>
          <w:b/>
          <w:sz w:val="22"/>
          <w:szCs w:val="20"/>
        </w:rPr>
        <w:t>Build Master:</w:t>
      </w:r>
    </w:p>
    <w:p w:rsidR="00E72882" w:rsidRPr="000D5F2D" w:rsidRDefault="00E72882" w:rsidP="00E72882">
      <w:pPr>
        <w:pStyle w:val="ListParagraph"/>
        <w:numPr>
          <w:ilvl w:val="0"/>
          <w:numId w:val="3"/>
        </w:numPr>
        <w:rPr>
          <w:rFonts w:asciiTheme="minorHAnsi" w:hAnsiTheme="minorHAnsi" w:cs="Arial"/>
          <w:sz w:val="22"/>
          <w:szCs w:val="20"/>
        </w:rPr>
      </w:pPr>
      <w:r w:rsidRPr="000D5F2D">
        <w:rPr>
          <w:rFonts w:asciiTheme="minorHAnsi" w:hAnsiTheme="minorHAnsi" w:cs="Arial"/>
          <w:sz w:val="22"/>
          <w:szCs w:val="20"/>
        </w:rPr>
        <w:t>This set of users will be primarily responsible for getting the code from BRANCH folder onto the build server for creating the build.</w:t>
      </w:r>
    </w:p>
    <w:p w:rsidR="00E72882" w:rsidRPr="000D5F2D" w:rsidRDefault="00E72882" w:rsidP="00E72882">
      <w:pPr>
        <w:pStyle w:val="ListParagraph"/>
        <w:numPr>
          <w:ilvl w:val="0"/>
          <w:numId w:val="3"/>
        </w:numPr>
        <w:rPr>
          <w:rFonts w:asciiTheme="minorHAnsi" w:hAnsiTheme="minorHAnsi" w:cs="Arial"/>
          <w:sz w:val="22"/>
          <w:szCs w:val="20"/>
        </w:rPr>
      </w:pPr>
      <w:r w:rsidRPr="000D5F2D">
        <w:rPr>
          <w:rFonts w:asciiTheme="minorHAnsi" w:hAnsiTheme="minorHAnsi" w:cs="Arial"/>
          <w:sz w:val="22"/>
          <w:szCs w:val="20"/>
        </w:rPr>
        <w:t xml:space="preserve">A team will have only one </w:t>
      </w:r>
      <w:r>
        <w:rPr>
          <w:rFonts w:asciiTheme="minorHAnsi" w:hAnsiTheme="minorHAnsi" w:cs="Arial"/>
          <w:sz w:val="22"/>
          <w:szCs w:val="20"/>
        </w:rPr>
        <w:t>Build Master</w:t>
      </w:r>
      <w:r w:rsidRPr="000D5F2D">
        <w:rPr>
          <w:rFonts w:asciiTheme="minorHAnsi" w:hAnsiTheme="minorHAnsi" w:cs="Arial"/>
          <w:sz w:val="22"/>
          <w:szCs w:val="20"/>
        </w:rPr>
        <w:t xml:space="preserve"> for the duration of the project.</w:t>
      </w:r>
    </w:p>
    <w:p w:rsidR="00E72882" w:rsidRPr="009A5A69" w:rsidRDefault="00E72882" w:rsidP="00E72882">
      <w:pPr>
        <w:pStyle w:val="Heading2"/>
        <w:numPr>
          <w:ilvl w:val="0"/>
          <w:numId w:val="1"/>
        </w:numPr>
        <w:ind w:right="180"/>
        <w:rPr>
          <w:rFonts w:asciiTheme="minorHAnsi" w:hAnsiTheme="minorHAnsi" w:cs="Arial"/>
          <w:b w:val="0"/>
          <w:i w:val="0"/>
          <w:iCs w:val="0"/>
          <w:sz w:val="32"/>
          <w:szCs w:val="24"/>
          <w:lang w:val="en-GB"/>
        </w:rPr>
      </w:pPr>
      <w:bookmarkStart w:id="13" w:name="_Toc390780653"/>
      <w:bookmarkStart w:id="14" w:name="_Toc393897006"/>
      <w:bookmarkStart w:id="15" w:name="_Toc390780652"/>
      <w:bookmarkEnd w:id="10"/>
      <w:bookmarkEnd w:id="11"/>
      <w:r w:rsidRPr="009A5A69">
        <w:rPr>
          <w:rFonts w:asciiTheme="minorHAnsi" w:hAnsiTheme="minorHAnsi" w:cs="Arial"/>
          <w:b w:val="0"/>
          <w:i w:val="0"/>
          <w:iCs w:val="0"/>
          <w:sz w:val="32"/>
          <w:szCs w:val="24"/>
          <w:lang w:val="en-GB"/>
        </w:rPr>
        <w:t>SVN folders for Application code base</w:t>
      </w:r>
      <w:bookmarkEnd w:id="13"/>
      <w:bookmarkEnd w:id="14"/>
      <w:r w:rsidRPr="009A5A69">
        <w:rPr>
          <w:rFonts w:asciiTheme="minorHAnsi" w:hAnsiTheme="minorHAnsi" w:cs="Arial"/>
          <w:b w:val="0"/>
          <w:i w:val="0"/>
          <w:iCs w:val="0"/>
          <w:sz w:val="32"/>
          <w:szCs w:val="24"/>
          <w:lang w:val="en-GB"/>
        </w:rPr>
        <w:t xml:space="preserve"> </w:t>
      </w:r>
    </w:p>
    <w:p w:rsidR="00E72882" w:rsidRPr="00FE7884" w:rsidRDefault="00E72882" w:rsidP="00E72882">
      <w:pPr>
        <w:ind w:left="360"/>
        <w:rPr>
          <w:rFonts w:asciiTheme="minorHAnsi" w:hAnsiTheme="minorHAnsi"/>
          <w:sz w:val="22"/>
          <w:lang w:val="en-GB"/>
        </w:rPr>
      </w:pPr>
      <w:r w:rsidRPr="00FE7884">
        <w:rPr>
          <w:rFonts w:asciiTheme="minorHAnsi" w:hAnsiTheme="minorHAnsi"/>
          <w:sz w:val="22"/>
          <w:lang w:val="en-GB"/>
        </w:rPr>
        <w:t xml:space="preserve">Depending on the application current VSS structure, similar structure should be maintained under SVN repository as well. </w:t>
      </w:r>
    </w:p>
    <w:p w:rsidR="00E72882" w:rsidRPr="00FE7884" w:rsidRDefault="00E72882" w:rsidP="00E72882">
      <w:pPr>
        <w:ind w:left="360"/>
        <w:rPr>
          <w:rFonts w:asciiTheme="minorHAnsi" w:hAnsiTheme="minorHAnsi"/>
          <w:sz w:val="22"/>
          <w:lang w:val="en-GB"/>
        </w:rPr>
      </w:pPr>
    </w:p>
    <w:p w:rsidR="00E72882" w:rsidRPr="00FE7884" w:rsidRDefault="00E72882" w:rsidP="00E72882">
      <w:pPr>
        <w:pStyle w:val="ListParagraph"/>
        <w:numPr>
          <w:ilvl w:val="0"/>
          <w:numId w:val="20"/>
        </w:numPr>
        <w:rPr>
          <w:rFonts w:asciiTheme="minorHAnsi" w:hAnsiTheme="minorHAnsi"/>
          <w:sz w:val="22"/>
          <w:lang w:val="en-GB"/>
        </w:rPr>
      </w:pPr>
      <w:r w:rsidRPr="00FE7884">
        <w:rPr>
          <w:rFonts w:asciiTheme="minorHAnsi" w:hAnsiTheme="minorHAnsi"/>
          <w:sz w:val="22"/>
          <w:lang w:val="en-GB"/>
        </w:rPr>
        <w:t>TRUNK</w:t>
      </w:r>
      <w:r>
        <w:rPr>
          <w:rFonts w:asciiTheme="minorHAnsi" w:hAnsiTheme="minorHAnsi"/>
          <w:sz w:val="22"/>
          <w:lang w:val="en-GB"/>
        </w:rPr>
        <w:t xml:space="preserve"> - This</w:t>
      </w:r>
      <w:r w:rsidRPr="00FE7884">
        <w:rPr>
          <w:rFonts w:asciiTheme="minorHAnsi" w:hAnsiTheme="minorHAnsi"/>
          <w:sz w:val="22"/>
          <w:lang w:val="en-GB"/>
        </w:rPr>
        <w:t xml:space="preserve"> repository will have the</w:t>
      </w:r>
      <w:r>
        <w:rPr>
          <w:rFonts w:asciiTheme="minorHAnsi" w:hAnsiTheme="minorHAnsi"/>
          <w:sz w:val="22"/>
          <w:lang w:val="en-GB"/>
        </w:rPr>
        <w:t xml:space="preserve"> most current version of the entire</w:t>
      </w:r>
      <w:r w:rsidRPr="00FE7884">
        <w:rPr>
          <w:rFonts w:asciiTheme="minorHAnsi" w:hAnsiTheme="minorHAnsi"/>
          <w:sz w:val="22"/>
          <w:lang w:val="en-GB"/>
        </w:rPr>
        <w:t xml:space="preserve"> code base </w:t>
      </w:r>
      <w:r>
        <w:rPr>
          <w:rFonts w:asciiTheme="minorHAnsi" w:hAnsiTheme="minorHAnsi"/>
          <w:sz w:val="22"/>
          <w:lang w:val="en-GB"/>
        </w:rPr>
        <w:t>in the same structure maintained in VSS PROD folder.</w:t>
      </w:r>
    </w:p>
    <w:p w:rsidR="00E72882" w:rsidRPr="00FE7884" w:rsidRDefault="00E72882" w:rsidP="00E72882">
      <w:pPr>
        <w:pStyle w:val="ListParagraph"/>
        <w:numPr>
          <w:ilvl w:val="0"/>
          <w:numId w:val="20"/>
        </w:numPr>
        <w:rPr>
          <w:rFonts w:asciiTheme="minorHAnsi" w:hAnsiTheme="minorHAnsi"/>
          <w:sz w:val="22"/>
          <w:lang w:val="en-GB"/>
        </w:rPr>
      </w:pPr>
      <w:r w:rsidRPr="00FE7884">
        <w:rPr>
          <w:rFonts w:asciiTheme="minorHAnsi" w:hAnsiTheme="minorHAnsi"/>
          <w:sz w:val="22"/>
          <w:lang w:val="en-GB"/>
        </w:rPr>
        <w:t xml:space="preserve">TAG </w:t>
      </w:r>
      <w:r>
        <w:rPr>
          <w:rFonts w:asciiTheme="minorHAnsi" w:hAnsiTheme="minorHAnsi"/>
          <w:sz w:val="22"/>
          <w:lang w:val="en-GB"/>
        </w:rPr>
        <w:t xml:space="preserve">- </w:t>
      </w:r>
      <w:r>
        <w:rPr>
          <w:rFonts w:asciiTheme="minorHAnsi" w:hAnsiTheme="minorHAnsi" w:cs="Arial"/>
          <w:sz w:val="22"/>
          <w:szCs w:val="20"/>
        </w:rPr>
        <w:t>T</w:t>
      </w:r>
      <w:r w:rsidRPr="00FE7884">
        <w:rPr>
          <w:rFonts w:asciiTheme="minorHAnsi" w:hAnsiTheme="minorHAnsi" w:cs="Arial"/>
          <w:sz w:val="22"/>
          <w:szCs w:val="20"/>
        </w:rPr>
        <w:t>he code base under this folder will have the point in time read only copy of the code base from the Trunk folder</w:t>
      </w:r>
      <w:r>
        <w:rPr>
          <w:rFonts w:asciiTheme="minorHAnsi" w:hAnsiTheme="minorHAnsi" w:cs="Arial"/>
          <w:sz w:val="22"/>
          <w:szCs w:val="20"/>
        </w:rPr>
        <w:t xml:space="preserve">. </w:t>
      </w:r>
    </w:p>
    <w:p w:rsidR="00E72882" w:rsidRPr="00FE7884" w:rsidRDefault="00E72882" w:rsidP="00E72882">
      <w:pPr>
        <w:pStyle w:val="ListParagraph"/>
        <w:numPr>
          <w:ilvl w:val="0"/>
          <w:numId w:val="20"/>
        </w:numPr>
        <w:rPr>
          <w:rFonts w:asciiTheme="minorHAnsi" w:hAnsiTheme="minorHAnsi"/>
          <w:sz w:val="22"/>
          <w:lang w:val="en-GB"/>
        </w:rPr>
      </w:pPr>
      <w:r>
        <w:rPr>
          <w:rFonts w:asciiTheme="minorHAnsi" w:hAnsiTheme="minorHAnsi"/>
          <w:sz w:val="22"/>
          <w:lang w:val="en-GB"/>
        </w:rPr>
        <w:t xml:space="preserve">BRANCHES - </w:t>
      </w:r>
      <w:r w:rsidRPr="00FE7884">
        <w:rPr>
          <w:rFonts w:asciiTheme="minorHAnsi" w:hAnsiTheme="minorHAnsi" w:cs="Arial"/>
          <w:sz w:val="22"/>
          <w:szCs w:val="20"/>
        </w:rPr>
        <w:t>This will be the working folder for the development team</w:t>
      </w:r>
      <w:r>
        <w:rPr>
          <w:rFonts w:asciiTheme="minorHAnsi" w:hAnsiTheme="minorHAnsi" w:cs="Arial"/>
          <w:sz w:val="22"/>
          <w:szCs w:val="20"/>
        </w:rPr>
        <w:t>, only impacted components per release will be moved under this repository.</w:t>
      </w:r>
    </w:p>
    <w:p w:rsidR="00E72882" w:rsidRPr="009A5A69" w:rsidRDefault="00E72882" w:rsidP="00E72882">
      <w:pPr>
        <w:pStyle w:val="Heading2"/>
        <w:numPr>
          <w:ilvl w:val="0"/>
          <w:numId w:val="1"/>
        </w:numPr>
        <w:ind w:right="180"/>
        <w:rPr>
          <w:rFonts w:asciiTheme="minorHAnsi" w:hAnsiTheme="minorHAnsi" w:cs="Arial"/>
          <w:b w:val="0"/>
          <w:i w:val="0"/>
          <w:iCs w:val="0"/>
          <w:sz w:val="32"/>
          <w:szCs w:val="24"/>
          <w:lang w:val="en-GB"/>
        </w:rPr>
      </w:pPr>
      <w:bookmarkStart w:id="16" w:name="_Toc393897007"/>
      <w:r w:rsidRPr="009A5A69">
        <w:rPr>
          <w:rFonts w:asciiTheme="minorHAnsi" w:hAnsiTheme="minorHAnsi" w:cs="Arial"/>
          <w:b w:val="0"/>
          <w:i w:val="0"/>
          <w:iCs w:val="0"/>
          <w:sz w:val="32"/>
          <w:szCs w:val="24"/>
          <w:lang w:val="en-GB"/>
        </w:rPr>
        <w:t>SVN folders for SQL code base</w:t>
      </w:r>
      <w:bookmarkEnd w:id="15"/>
      <w:bookmarkEnd w:id="16"/>
      <w:r w:rsidRPr="009A5A69">
        <w:rPr>
          <w:rFonts w:asciiTheme="minorHAnsi" w:hAnsiTheme="minorHAnsi" w:cs="Arial"/>
          <w:b w:val="0"/>
          <w:i w:val="0"/>
          <w:iCs w:val="0"/>
          <w:sz w:val="32"/>
          <w:szCs w:val="24"/>
          <w:lang w:val="en-GB"/>
        </w:rPr>
        <w:t xml:space="preserve"> </w:t>
      </w:r>
    </w:p>
    <w:p w:rsidR="00E72882" w:rsidRPr="009A5A69" w:rsidRDefault="00E72882" w:rsidP="00E72882">
      <w:pPr>
        <w:rPr>
          <w:rFonts w:asciiTheme="minorHAnsi" w:hAnsiTheme="minorHAnsi"/>
          <w:lang w:val="en-GB"/>
        </w:rPr>
      </w:pPr>
    </w:p>
    <w:p w:rsidR="00E72882" w:rsidRPr="00D115F2" w:rsidRDefault="00E72882" w:rsidP="00E72882">
      <w:pPr>
        <w:ind w:left="360"/>
        <w:rPr>
          <w:rFonts w:asciiTheme="minorHAnsi" w:hAnsiTheme="minorHAnsi"/>
          <w:sz w:val="22"/>
          <w:lang w:val="en-GB"/>
        </w:rPr>
      </w:pPr>
      <w:r w:rsidRPr="00D115F2">
        <w:rPr>
          <w:rFonts w:asciiTheme="minorHAnsi" w:hAnsiTheme="minorHAnsi"/>
          <w:sz w:val="22"/>
          <w:lang w:val="en-GB"/>
        </w:rPr>
        <w:t>Following are the folders that will be maintained for every release from the SQL code standpoint:</w:t>
      </w:r>
    </w:p>
    <w:p w:rsidR="00E72882" w:rsidRPr="00D115F2" w:rsidRDefault="00E72882" w:rsidP="00E72882">
      <w:pPr>
        <w:pStyle w:val="ListParagraph"/>
        <w:rPr>
          <w:rFonts w:asciiTheme="minorHAnsi" w:hAnsiTheme="minorHAnsi" w:cs="Arial"/>
          <w:sz w:val="22"/>
          <w:szCs w:val="20"/>
        </w:rPr>
      </w:pPr>
    </w:p>
    <w:p w:rsidR="00E72882" w:rsidRPr="00D115F2" w:rsidRDefault="00E72882" w:rsidP="00E72882">
      <w:pPr>
        <w:pStyle w:val="ListParagraph"/>
        <w:numPr>
          <w:ilvl w:val="0"/>
          <w:numId w:val="4"/>
        </w:numPr>
        <w:rPr>
          <w:rFonts w:asciiTheme="minorHAnsi" w:hAnsiTheme="minorHAnsi" w:cs="Arial"/>
          <w:sz w:val="22"/>
          <w:szCs w:val="20"/>
        </w:rPr>
      </w:pPr>
      <w:r w:rsidRPr="00D115F2">
        <w:rPr>
          <w:rFonts w:asciiTheme="minorHAnsi" w:hAnsiTheme="minorHAnsi" w:cs="Arial"/>
          <w:b/>
          <w:sz w:val="22"/>
          <w:szCs w:val="20"/>
        </w:rPr>
        <w:t xml:space="preserve">Build – </w:t>
      </w:r>
      <w:r w:rsidRPr="00D115F2">
        <w:rPr>
          <w:rFonts w:asciiTheme="minorHAnsi" w:hAnsiTheme="minorHAnsi" w:cs="Arial"/>
          <w:sz w:val="22"/>
          <w:szCs w:val="20"/>
        </w:rPr>
        <w:t>This folder will store all the database build structure folders with underlying customized files/scripts. The structure for the same will be as follows:</w:t>
      </w:r>
    </w:p>
    <w:p w:rsidR="00E72882" w:rsidRPr="00D115F2" w:rsidRDefault="00E72882" w:rsidP="00E72882">
      <w:pPr>
        <w:pStyle w:val="ListParagraph"/>
        <w:numPr>
          <w:ilvl w:val="1"/>
          <w:numId w:val="4"/>
        </w:numPr>
        <w:rPr>
          <w:rFonts w:asciiTheme="minorHAnsi" w:hAnsiTheme="minorHAnsi" w:cs="Arial"/>
          <w:sz w:val="22"/>
          <w:szCs w:val="20"/>
        </w:rPr>
      </w:pPr>
      <w:proofErr w:type="spellStart"/>
      <w:r w:rsidRPr="00D115F2">
        <w:rPr>
          <w:rFonts w:asciiTheme="minorHAnsi" w:hAnsiTheme="minorHAnsi" w:cs="Arial"/>
          <w:sz w:val="22"/>
          <w:szCs w:val="20"/>
        </w:rPr>
        <w:t>BuildName</w:t>
      </w:r>
      <w:proofErr w:type="spellEnd"/>
      <w:r w:rsidRPr="00D115F2">
        <w:rPr>
          <w:rFonts w:asciiTheme="minorHAnsi" w:hAnsiTheme="minorHAnsi" w:cs="Arial"/>
          <w:sz w:val="22"/>
          <w:szCs w:val="20"/>
        </w:rPr>
        <w:t xml:space="preserve"> &lt;Build44_SSR </w:t>
      </w:r>
      <w:proofErr w:type="spellStart"/>
      <w:r w:rsidRPr="00D115F2">
        <w:rPr>
          <w:rFonts w:asciiTheme="minorHAnsi" w:hAnsiTheme="minorHAnsi" w:cs="Arial"/>
          <w:sz w:val="22"/>
          <w:szCs w:val="20"/>
        </w:rPr>
        <w:t>Permissions_Magic</w:t>
      </w:r>
      <w:proofErr w:type="spellEnd"/>
      <w:r w:rsidRPr="00D115F2">
        <w:rPr>
          <w:rFonts w:asciiTheme="minorHAnsi" w:hAnsiTheme="minorHAnsi" w:cs="Arial"/>
          <w:sz w:val="22"/>
          <w:szCs w:val="20"/>
        </w:rPr>
        <w:t xml:space="preserve">#####_Release##&gt; (Refer to the </w:t>
      </w:r>
      <w:hyperlink w:anchor="_Appendix" w:history="1">
        <w:r w:rsidRPr="00D115F2">
          <w:rPr>
            <w:rStyle w:val="Hyperlink"/>
            <w:rFonts w:asciiTheme="minorHAnsi" w:hAnsiTheme="minorHAnsi" w:cs="Arial"/>
            <w:sz w:val="22"/>
            <w:szCs w:val="20"/>
          </w:rPr>
          <w:t>appendix</w:t>
        </w:r>
      </w:hyperlink>
      <w:r w:rsidRPr="00D115F2">
        <w:rPr>
          <w:rFonts w:asciiTheme="minorHAnsi" w:hAnsiTheme="minorHAnsi" w:cs="Arial"/>
          <w:sz w:val="22"/>
          <w:szCs w:val="20"/>
        </w:rPr>
        <w:t xml:space="preserve"> for Naming Conventions)</w:t>
      </w:r>
    </w:p>
    <w:p w:rsidR="00E72882" w:rsidRPr="00D115F2" w:rsidRDefault="00E72882" w:rsidP="00E72882">
      <w:pPr>
        <w:pStyle w:val="ListParagraph"/>
        <w:numPr>
          <w:ilvl w:val="2"/>
          <w:numId w:val="4"/>
        </w:numPr>
        <w:rPr>
          <w:rFonts w:asciiTheme="minorHAnsi" w:hAnsiTheme="minorHAnsi" w:cs="Arial"/>
          <w:sz w:val="22"/>
          <w:szCs w:val="20"/>
        </w:rPr>
      </w:pPr>
      <w:r w:rsidRPr="00D115F2">
        <w:rPr>
          <w:rFonts w:asciiTheme="minorHAnsi" w:hAnsiTheme="minorHAnsi" w:cs="Arial"/>
          <w:sz w:val="22"/>
          <w:szCs w:val="20"/>
        </w:rPr>
        <w:t>App</w:t>
      </w:r>
    </w:p>
    <w:p w:rsidR="00E72882" w:rsidRPr="00D115F2" w:rsidRDefault="00E72882" w:rsidP="00E72882">
      <w:pPr>
        <w:pStyle w:val="ListParagraph"/>
        <w:numPr>
          <w:ilvl w:val="2"/>
          <w:numId w:val="4"/>
        </w:numPr>
        <w:rPr>
          <w:rFonts w:asciiTheme="minorHAnsi" w:hAnsiTheme="minorHAnsi" w:cs="Arial"/>
          <w:sz w:val="22"/>
          <w:szCs w:val="20"/>
        </w:rPr>
      </w:pPr>
      <w:proofErr w:type="spellStart"/>
      <w:r w:rsidRPr="00D115F2">
        <w:rPr>
          <w:rFonts w:asciiTheme="minorHAnsi" w:hAnsiTheme="minorHAnsi" w:cs="Arial"/>
          <w:sz w:val="22"/>
          <w:szCs w:val="20"/>
        </w:rPr>
        <w:t>CMDScripts</w:t>
      </w:r>
      <w:proofErr w:type="spellEnd"/>
    </w:p>
    <w:p w:rsidR="00E72882" w:rsidRPr="00D115F2" w:rsidRDefault="00E72882" w:rsidP="00E72882">
      <w:pPr>
        <w:pStyle w:val="ListParagraph"/>
        <w:numPr>
          <w:ilvl w:val="2"/>
          <w:numId w:val="4"/>
        </w:numPr>
        <w:rPr>
          <w:rFonts w:asciiTheme="minorHAnsi" w:hAnsiTheme="minorHAnsi" w:cs="Arial"/>
          <w:sz w:val="22"/>
          <w:szCs w:val="20"/>
        </w:rPr>
      </w:pPr>
      <w:r w:rsidRPr="00D115F2">
        <w:rPr>
          <w:rFonts w:asciiTheme="minorHAnsi" w:hAnsiTheme="minorHAnsi" w:cs="Arial"/>
          <w:sz w:val="22"/>
          <w:szCs w:val="20"/>
        </w:rPr>
        <w:t>Docs</w:t>
      </w:r>
    </w:p>
    <w:p w:rsidR="00E72882" w:rsidRPr="00D115F2" w:rsidRDefault="00E72882" w:rsidP="00E72882">
      <w:pPr>
        <w:pStyle w:val="ListParagraph"/>
        <w:numPr>
          <w:ilvl w:val="2"/>
          <w:numId w:val="4"/>
        </w:numPr>
        <w:rPr>
          <w:rFonts w:asciiTheme="minorHAnsi" w:hAnsiTheme="minorHAnsi" w:cs="Arial"/>
          <w:sz w:val="22"/>
          <w:szCs w:val="20"/>
        </w:rPr>
      </w:pPr>
      <w:r w:rsidRPr="00D115F2">
        <w:rPr>
          <w:rFonts w:asciiTheme="minorHAnsi" w:hAnsiTheme="minorHAnsi" w:cs="Arial"/>
          <w:sz w:val="22"/>
          <w:szCs w:val="20"/>
        </w:rPr>
        <w:t>Logs</w:t>
      </w:r>
    </w:p>
    <w:p w:rsidR="00E72882" w:rsidRPr="00D115F2" w:rsidRDefault="00E72882" w:rsidP="00E72882">
      <w:pPr>
        <w:pStyle w:val="ListParagraph"/>
        <w:numPr>
          <w:ilvl w:val="2"/>
          <w:numId w:val="4"/>
        </w:numPr>
        <w:rPr>
          <w:rFonts w:asciiTheme="minorHAnsi" w:hAnsiTheme="minorHAnsi" w:cs="Arial"/>
          <w:sz w:val="22"/>
          <w:szCs w:val="20"/>
        </w:rPr>
      </w:pPr>
      <w:proofErr w:type="spellStart"/>
      <w:r w:rsidRPr="00D115F2">
        <w:rPr>
          <w:rFonts w:asciiTheme="minorHAnsi" w:hAnsiTheme="minorHAnsi" w:cs="Arial"/>
          <w:sz w:val="22"/>
          <w:szCs w:val="20"/>
        </w:rPr>
        <w:t>RollbackScripts</w:t>
      </w:r>
      <w:proofErr w:type="spellEnd"/>
    </w:p>
    <w:p w:rsidR="00E72882" w:rsidRPr="00D115F2" w:rsidRDefault="00E72882" w:rsidP="00E72882">
      <w:pPr>
        <w:pStyle w:val="ListParagraph"/>
        <w:numPr>
          <w:ilvl w:val="2"/>
          <w:numId w:val="4"/>
        </w:numPr>
        <w:rPr>
          <w:rFonts w:asciiTheme="minorHAnsi" w:hAnsiTheme="minorHAnsi" w:cs="Arial"/>
          <w:sz w:val="22"/>
          <w:szCs w:val="20"/>
        </w:rPr>
      </w:pPr>
      <w:proofErr w:type="spellStart"/>
      <w:r w:rsidRPr="00D115F2">
        <w:rPr>
          <w:rFonts w:asciiTheme="minorHAnsi" w:hAnsiTheme="minorHAnsi" w:cs="Arial"/>
          <w:sz w:val="22"/>
          <w:szCs w:val="20"/>
        </w:rPr>
        <w:t>SQLScripts</w:t>
      </w:r>
      <w:proofErr w:type="spellEnd"/>
    </w:p>
    <w:p w:rsidR="00E72882" w:rsidRPr="00D115F2" w:rsidRDefault="00E72882" w:rsidP="00E72882">
      <w:pPr>
        <w:pStyle w:val="ListParagraph"/>
        <w:numPr>
          <w:ilvl w:val="2"/>
          <w:numId w:val="4"/>
        </w:numPr>
        <w:rPr>
          <w:rFonts w:asciiTheme="minorHAnsi" w:hAnsiTheme="minorHAnsi" w:cs="Arial"/>
          <w:sz w:val="22"/>
          <w:szCs w:val="20"/>
        </w:rPr>
      </w:pPr>
      <w:r w:rsidRPr="00D115F2">
        <w:rPr>
          <w:rFonts w:asciiTheme="minorHAnsi" w:hAnsiTheme="minorHAnsi" w:cs="Arial"/>
          <w:sz w:val="22"/>
          <w:szCs w:val="20"/>
        </w:rPr>
        <w:t>ReadMeFirst.txt</w:t>
      </w:r>
    </w:p>
    <w:p w:rsidR="00E72882" w:rsidRPr="00D115F2" w:rsidRDefault="00E72882" w:rsidP="00E72882">
      <w:pPr>
        <w:pStyle w:val="ListParagraph"/>
        <w:numPr>
          <w:ilvl w:val="2"/>
          <w:numId w:val="4"/>
        </w:numPr>
        <w:rPr>
          <w:rFonts w:asciiTheme="minorHAnsi" w:hAnsiTheme="minorHAnsi" w:cs="Arial"/>
          <w:sz w:val="22"/>
          <w:szCs w:val="20"/>
        </w:rPr>
      </w:pPr>
      <w:r w:rsidRPr="00D115F2">
        <w:rPr>
          <w:rFonts w:asciiTheme="minorHAnsi" w:hAnsiTheme="minorHAnsi" w:cs="Arial"/>
          <w:sz w:val="22"/>
          <w:szCs w:val="20"/>
        </w:rPr>
        <w:t>Whatsnew.txt</w:t>
      </w:r>
    </w:p>
    <w:p w:rsidR="00E72882" w:rsidRPr="00D115F2" w:rsidRDefault="00E72882" w:rsidP="00E72882">
      <w:pPr>
        <w:pStyle w:val="ListParagraph"/>
        <w:rPr>
          <w:rFonts w:asciiTheme="minorHAnsi" w:hAnsiTheme="minorHAnsi" w:cs="Arial"/>
          <w:sz w:val="22"/>
          <w:szCs w:val="20"/>
        </w:rPr>
      </w:pPr>
      <w:r w:rsidRPr="00D115F2">
        <w:rPr>
          <w:rFonts w:asciiTheme="minorHAnsi" w:hAnsiTheme="minorHAnsi" w:cs="Arial"/>
          <w:sz w:val="22"/>
          <w:szCs w:val="20"/>
        </w:rPr>
        <w:t xml:space="preserve">Only customized/one time scripts (like Input file, Rollback script, Alter table script, one time upload scripts, readme) should be included under these folders. Scripts for procedures, Index, Functions &amp; etc. should be copied under the appropriate folders. So every time, whenever we </w:t>
      </w:r>
      <w:r w:rsidRPr="00D115F2">
        <w:rPr>
          <w:rFonts w:asciiTheme="minorHAnsi" w:hAnsiTheme="minorHAnsi" w:cs="Arial"/>
          <w:sz w:val="22"/>
          <w:szCs w:val="20"/>
        </w:rPr>
        <w:lastRenderedPageBreak/>
        <w:t>have a new release, a new folder will be added under the Build folder with the appropriate build name.</w:t>
      </w:r>
    </w:p>
    <w:p w:rsidR="00E72882" w:rsidRPr="00D115F2" w:rsidRDefault="00E72882" w:rsidP="00E72882">
      <w:pPr>
        <w:pStyle w:val="ListParagraph"/>
        <w:rPr>
          <w:rFonts w:asciiTheme="minorHAnsi" w:hAnsiTheme="minorHAnsi" w:cs="Arial"/>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Cleanup – </w:t>
      </w:r>
      <w:r w:rsidRPr="00D115F2">
        <w:rPr>
          <w:rFonts w:asciiTheme="minorHAnsi" w:hAnsiTheme="minorHAnsi" w:cs="Arial"/>
          <w:sz w:val="22"/>
          <w:szCs w:val="20"/>
        </w:rPr>
        <w:t>We don’t have to maintain this folder and will be removed from Trunk.</w:t>
      </w:r>
    </w:p>
    <w:p w:rsidR="00E72882" w:rsidRPr="00D115F2" w:rsidRDefault="00E72882" w:rsidP="00E72882">
      <w:pPr>
        <w:pStyle w:val="ListParagraph"/>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proofErr w:type="spellStart"/>
      <w:r w:rsidRPr="00D115F2">
        <w:rPr>
          <w:rFonts w:asciiTheme="minorHAnsi" w:hAnsiTheme="minorHAnsi" w:cs="Arial"/>
          <w:b/>
          <w:sz w:val="22"/>
          <w:szCs w:val="20"/>
        </w:rPr>
        <w:t>ForeignKeys</w:t>
      </w:r>
      <w:proofErr w:type="spellEnd"/>
      <w:r w:rsidRPr="00D115F2">
        <w:rPr>
          <w:rFonts w:asciiTheme="minorHAnsi" w:hAnsiTheme="minorHAnsi" w:cs="Arial"/>
          <w:b/>
          <w:sz w:val="22"/>
          <w:szCs w:val="20"/>
        </w:rPr>
        <w:t xml:space="preserve"> - </w:t>
      </w:r>
      <w:r w:rsidRPr="00D115F2">
        <w:rPr>
          <w:rFonts w:asciiTheme="minorHAnsi" w:hAnsiTheme="minorHAnsi" w:cs="Arial"/>
          <w:sz w:val="22"/>
          <w:szCs w:val="20"/>
        </w:rPr>
        <w:t>This folder will store create SQL script for all the Foreign Keys objects available on the server and any new similar object script will be added to this folder with appropriate naming convention. File with the same naming convention should be delivered as part of build.</w:t>
      </w:r>
    </w:p>
    <w:p w:rsidR="00E72882" w:rsidRPr="00D115F2" w:rsidRDefault="00E72882" w:rsidP="00E72882">
      <w:pPr>
        <w:pStyle w:val="ListParagraph"/>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Functions - </w:t>
      </w:r>
      <w:r w:rsidRPr="00D115F2">
        <w:rPr>
          <w:rFonts w:asciiTheme="minorHAnsi" w:hAnsiTheme="minorHAnsi" w:cs="Arial"/>
          <w:sz w:val="22"/>
          <w:szCs w:val="20"/>
        </w:rPr>
        <w:t>This folder will store create SQL script for all the Functions available on the server and any new similar object will be added to this folder with appropriate naming convention. File with the same naming convention should be delivered as part of build.</w:t>
      </w:r>
    </w:p>
    <w:p w:rsidR="00E72882" w:rsidRPr="00D115F2" w:rsidRDefault="00E72882" w:rsidP="00E72882">
      <w:pPr>
        <w:pStyle w:val="ListParagraph"/>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Indexes - </w:t>
      </w:r>
      <w:r w:rsidRPr="00D115F2">
        <w:rPr>
          <w:rFonts w:asciiTheme="minorHAnsi" w:hAnsiTheme="minorHAnsi" w:cs="Arial"/>
          <w:sz w:val="22"/>
          <w:szCs w:val="20"/>
        </w:rPr>
        <w:t>This folder will store create SQL script for all the indexes available on the server and any new similar object will be added to this folder with appropriate naming convention. File with the same naming convention should be delivered as part of build.</w:t>
      </w:r>
    </w:p>
    <w:p w:rsidR="00E72882" w:rsidRPr="00D115F2" w:rsidRDefault="00E72882" w:rsidP="00E72882">
      <w:pPr>
        <w:pStyle w:val="ListParagraph"/>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Procedures - </w:t>
      </w:r>
      <w:r w:rsidRPr="00D115F2">
        <w:rPr>
          <w:rFonts w:asciiTheme="minorHAnsi" w:hAnsiTheme="minorHAnsi" w:cs="Arial"/>
          <w:sz w:val="22"/>
          <w:szCs w:val="20"/>
        </w:rPr>
        <w:t>This folder will store create SQL script for all the Stored Procedures available on the server and any new similar object script will be added to this folder with appropriate naming convention. File with the same naming convention should be delivered as part of build.</w:t>
      </w:r>
    </w:p>
    <w:p w:rsidR="00E72882" w:rsidRPr="00D115F2" w:rsidRDefault="00E72882" w:rsidP="00E72882">
      <w:pPr>
        <w:pStyle w:val="ListParagraph"/>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Roles - </w:t>
      </w:r>
      <w:r w:rsidRPr="00D115F2">
        <w:rPr>
          <w:rFonts w:asciiTheme="minorHAnsi" w:hAnsiTheme="minorHAnsi" w:cs="Arial"/>
          <w:sz w:val="22"/>
          <w:szCs w:val="20"/>
        </w:rPr>
        <w:t>This folder will store create SQL script for all the Roles available on the server and any new similar object will be added to this folder with appropriate naming convention. File with the same naming convention should be delivered as part of build.</w:t>
      </w:r>
    </w:p>
    <w:p w:rsidR="00E72882" w:rsidRPr="00D115F2" w:rsidRDefault="00E72882" w:rsidP="00E72882">
      <w:pPr>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Schemas - </w:t>
      </w:r>
      <w:r w:rsidRPr="00D115F2">
        <w:rPr>
          <w:rFonts w:asciiTheme="minorHAnsi" w:hAnsiTheme="minorHAnsi" w:cs="Arial"/>
          <w:sz w:val="22"/>
          <w:szCs w:val="20"/>
        </w:rPr>
        <w:t>This folder will store create SQL script for all the Schemas available on the server and any new similar object script will be added to this folder with appropriate naming convention. File with the same naming convention should be delivered as part of build.</w:t>
      </w:r>
    </w:p>
    <w:p w:rsidR="00E72882" w:rsidRPr="00D115F2" w:rsidRDefault="00E72882" w:rsidP="00E72882">
      <w:pPr>
        <w:pStyle w:val="ListParagraph"/>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Synonyms - </w:t>
      </w:r>
      <w:r w:rsidRPr="00D115F2">
        <w:rPr>
          <w:rFonts w:asciiTheme="minorHAnsi" w:hAnsiTheme="minorHAnsi" w:cs="Arial"/>
          <w:sz w:val="22"/>
          <w:szCs w:val="20"/>
        </w:rPr>
        <w:t>This folder will store create SQL script for all the Synonyms available on the server and any new similar object script will be added to this folder with appropriate naming convention. File with the same naming convention should be delivered as part of build.</w:t>
      </w:r>
    </w:p>
    <w:p w:rsidR="00E72882" w:rsidRPr="00D115F2" w:rsidRDefault="00E72882" w:rsidP="00E72882">
      <w:pPr>
        <w:pStyle w:val="ListParagraph"/>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Tables - </w:t>
      </w:r>
      <w:r w:rsidRPr="00D115F2">
        <w:rPr>
          <w:rFonts w:asciiTheme="minorHAnsi" w:hAnsiTheme="minorHAnsi" w:cs="Arial"/>
          <w:sz w:val="22"/>
          <w:szCs w:val="20"/>
        </w:rPr>
        <w:t>This folder will store create SQL script for all the tables available on the server and any new similar object script will be added to this folder with appropriate naming convention</w:t>
      </w:r>
      <w:r w:rsidRPr="00D115F2">
        <w:rPr>
          <w:rFonts w:asciiTheme="minorHAnsi" w:hAnsiTheme="minorHAnsi" w:cs="Arial"/>
          <w:sz w:val="22"/>
          <w:szCs w:val="20"/>
          <w:u w:val="single"/>
        </w:rPr>
        <w:t xml:space="preserve">. </w:t>
      </w:r>
      <w:r w:rsidRPr="00D115F2">
        <w:rPr>
          <w:rFonts w:asciiTheme="minorHAnsi" w:hAnsiTheme="minorHAnsi" w:cs="Arial"/>
          <w:b/>
          <w:sz w:val="22"/>
          <w:szCs w:val="20"/>
          <w:u w:val="single"/>
        </w:rPr>
        <w:t>Any time if we alter any table, its new create script (with updated schema) should be updated under this folder</w:t>
      </w:r>
      <w:r w:rsidRPr="00D115F2">
        <w:rPr>
          <w:rFonts w:asciiTheme="minorHAnsi" w:hAnsiTheme="minorHAnsi" w:cs="Arial"/>
          <w:sz w:val="22"/>
          <w:szCs w:val="20"/>
          <w:u w:val="single"/>
        </w:rPr>
        <w:t>.</w:t>
      </w:r>
    </w:p>
    <w:p w:rsidR="00E72882" w:rsidRPr="00D115F2" w:rsidRDefault="00E72882" w:rsidP="00E72882">
      <w:pPr>
        <w:pStyle w:val="ListParagraph"/>
        <w:rPr>
          <w:rFonts w:asciiTheme="minorHAnsi" w:hAnsiTheme="minorHAnsi" w:cs="Arial"/>
          <w:b/>
          <w:sz w:val="22"/>
          <w:szCs w:val="20"/>
        </w:rPr>
      </w:pPr>
    </w:p>
    <w:p w:rsidR="00E72882" w:rsidRPr="00D115F2" w:rsidRDefault="00E72882" w:rsidP="00E72882">
      <w:pPr>
        <w:pStyle w:val="ListParagraph"/>
        <w:numPr>
          <w:ilvl w:val="0"/>
          <w:numId w:val="4"/>
        </w:numPr>
        <w:rPr>
          <w:rFonts w:asciiTheme="minorHAnsi" w:hAnsiTheme="minorHAnsi" w:cs="Arial"/>
          <w:b/>
          <w:sz w:val="22"/>
          <w:szCs w:val="20"/>
        </w:rPr>
      </w:pPr>
      <w:r w:rsidRPr="00D115F2">
        <w:rPr>
          <w:rFonts w:asciiTheme="minorHAnsi" w:hAnsiTheme="minorHAnsi" w:cs="Arial"/>
          <w:b/>
          <w:sz w:val="22"/>
          <w:szCs w:val="20"/>
        </w:rPr>
        <w:t xml:space="preserve">Views - </w:t>
      </w:r>
      <w:r w:rsidRPr="00D115F2">
        <w:rPr>
          <w:rFonts w:asciiTheme="minorHAnsi" w:hAnsiTheme="minorHAnsi" w:cs="Arial"/>
          <w:sz w:val="22"/>
          <w:szCs w:val="20"/>
        </w:rPr>
        <w:t>This folder will store create SQL script for all the views available on the server and any new similar object script will be added to this folder with appropriate naming convention. File with the same naming convention should be delivered as part of build.</w:t>
      </w:r>
    </w:p>
    <w:p w:rsidR="00E72882" w:rsidRDefault="00E72882" w:rsidP="00E72882">
      <w:pPr>
        <w:spacing w:after="200" w:line="276" w:lineRule="auto"/>
        <w:rPr>
          <w:rFonts w:asciiTheme="minorHAnsi" w:hAnsiTheme="minorHAnsi" w:cs="Arial"/>
          <w:szCs w:val="20"/>
        </w:rPr>
      </w:pPr>
      <w:r>
        <w:rPr>
          <w:rFonts w:asciiTheme="minorHAnsi" w:hAnsiTheme="minorHAnsi" w:cs="Arial"/>
          <w:szCs w:val="20"/>
        </w:rPr>
        <w:br w:type="page"/>
      </w:r>
    </w:p>
    <w:p w:rsidR="00E72882" w:rsidRPr="009A5A69" w:rsidRDefault="00E72882" w:rsidP="00E72882">
      <w:pPr>
        <w:pStyle w:val="Heading2"/>
        <w:numPr>
          <w:ilvl w:val="0"/>
          <w:numId w:val="1"/>
        </w:numPr>
        <w:ind w:right="180"/>
        <w:rPr>
          <w:rFonts w:asciiTheme="minorHAnsi" w:hAnsiTheme="minorHAnsi" w:cs="Arial"/>
          <w:b w:val="0"/>
          <w:i w:val="0"/>
          <w:iCs w:val="0"/>
          <w:sz w:val="32"/>
          <w:szCs w:val="24"/>
          <w:lang w:val="en-GB"/>
        </w:rPr>
      </w:pPr>
      <w:bookmarkStart w:id="17" w:name="_Toc390780654"/>
      <w:bookmarkStart w:id="18" w:name="_Toc393897008"/>
      <w:r w:rsidRPr="009A5A69">
        <w:rPr>
          <w:rFonts w:asciiTheme="minorHAnsi" w:hAnsiTheme="minorHAnsi" w:cs="Arial"/>
          <w:b w:val="0"/>
          <w:i w:val="0"/>
          <w:iCs w:val="0"/>
          <w:sz w:val="32"/>
          <w:szCs w:val="24"/>
          <w:lang w:val="en-GB"/>
        </w:rPr>
        <w:lastRenderedPageBreak/>
        <w:t>SVN Development &amp; Release process</w:t>
      </w:r>
      <w:bookmarkEnd w:id="17"/>
      <w:bookmarkEnd w:id="18"/>
    </w:p>
    <w:p w:rsidR="00E72882" w:rsidRPr="009A5A69" w:rsidRDefault="00E72882" w:rsidP="00E72882">
      <w:pPr>
        <w:rPr>
          <w:rFonts w:asciiTheme="minorHAnsi" w:hAnsiTheme="minorHAnsi"/>
          <w:lang w:val="en-GB"/>
        </w:rPr>
      </w:pPr>
    </w:p>
    <w:p w:rsidR="00E72882" w:rsidRDefault="00E72882" w:rsidP="00E72882">
      <w:pPr>
        <w:ind w:left="360"/>
        <w:rPr>
          <w:rFonts w:asciiTheme="minorHAnsi" w:hAnsiTheme="minorHAnsi"/>
          <w:sz w:val="22"/>
          <w:lang w:val="en-GB"/>
        </w:rPr>
      </w:pPr>
      <w:r w:rsidRPr="00806E67">
        <w:rPr>
          <w:rFonts w:asciiTheme="minorHAnsi" w:hAnsiTheme="minorHAnsi"/>
          <w:sz w:val="22"/>
          <w:lang w:val="en-GB"/>
        </w:rPr>
        <w:t xml:space="preserve">As stated in one of the above section, any SVN repository will always have three folders – TRUNK, TAG and BRANCH. Code Base within all these three folders will be updated throughout the life cycle of the release. As a starting point for any development and release activity, a new BRANCH will have to be created out of the TRUNK folder. All the developers will individually checkout the new BRANCH on their local machine and will start working on the code base. Once the development cycle is completed, all users will have to check-in </w:t>
      </w:r>
      <w:proofErr w:type="gramStart"/>
      <w:r w:rsidRPr="00806E67">
        <w:rPr>
          <w:rFonts w:asciiTheme="minorHAnsi" w:hAnsiTheme="minorHAnsi"/>
          <w:sz w:val="22"/>
          <w:lang w:val="en-GB"/>
        </w:rPr>
        <w:t>all the</w:t>
      </w:r>
      <w:proofErr w:type="gramEnd"/>
      <w:r w:rsidRPr="00806E67">
        <w:rPr>
          <w:rFonts w:asciiTheme="minorHAnsi" w:hAnsiTheme="minorHAnsi"/>
          <w:sz w:val="22"/>
          <w:lang w:val="en-GB"/>
        </w:rPr>
        <w:t xml:space="preserve"> code base into the BRANCH and upon Production rollout, the changes from the BRANCH will have to be merged to the TRUNK folder and a TAG will be created out of it. </w:t>
      </w:r>
      <w:r>
        <w:rPr>
          <w:rFonts w:asciiTheme="minorHAnsi" w:hAnsiTheme="minorHAnsi"/>
          <w:sz w:val="22"/>
          <w:lang w:val="en-GB"/>
        </w:rPr>
        <w:t xml:space="preserve"> </w:t>
      </w:r>
    </w:p>
    <w:p w:rsidR="00E72882" w:rsidRDefault="00E72882" w:rsidP="00E72882">
      <w:pPr>
        <w:ind w:left="360"/>
        <w:rPr>
          <w:rFonts w:asciiTheme="minorHAnsi" w:hAnsiTheme="minorHAnsi"/>
          <w:sz w:val="22"/>
          <w:lang w:val="en-GB"/>
        </w:rPr>
      </w:pPr>
    </w:p>
    <w:p w:rsidR="00E72882" w:rsidRPr="00806E67" w:rsidRDefault="00E72882" w:rsidP="00E72882">
      <w:pPr>
        <w:ind w:left="360"/>
        <w:rPr>
          <w:rFonts w:asciiTheme="minorHAnsi" w:hAnsiTheme="minorHAnsi"/>
          <w:sz w:val="22"/>
          <w:lang w:val="en-GB"/>
        </w:rPr>
      </w:pPr>
      <w:r w:rsidRPr="00806E67">
        <w:rPr>
          <w:rFonts w:asciiTheme="minorHAnsi" w:hAnsiTheme="minorHAnsi"/>
          <w:sz w:val="22"/>
          <w:lang w:val="en-GB"/>
        </w:rPr>
        <w:t xml:space="preserve">Following are few scenarios with detailed steps to be followed for maintaining the </w:t>
      </w:r>
      <w:r>
        <w:rPr>
          <w:rFonts w:asciiTheme="minorHAnsi" w:hAnsiTheme="minorHAnsi"/>
          <w:sz w:val="22"/>
          <w:lang w:val="en-GB"/>
        </w:rPr>
        <w:t>application and SQL code base</w:t>
      </w:r>
    </w:p>
    <w:p w:rsidR="00E72882" w:rsidRDefault="00E72882" w:rsidP="00E72882">
      <w:pPr>
        <w:ind w:left="360"/>
        <w:rPr>
          <w:rFonts w:asciiTheme="minorHAnsi" w:hAnsiTheme="minorHAnsi"/>
          <w:sz w:val="22"/>
          <w:lang w:val="en-GB"/>
        </w:rPr>
      </w:pPr>
    </w:p>
    <w:p w:rsidR="00E72882" w:rsidRPr="002F7E66" w:rsidRDefault="00E72882" w:rsidP="00E72882">
      <w:pPr>
        <w:ind w:left="720"/>
        <w:rPr>
          <w:rFonts w:asciiTheme="minorHAnsi" w:hAnsiTheme="minorHAnsi"/>
          <w:b/>
          <w:sz w:val="28"/>
          <w:lang w:val="en-GB"/>
        </w:rPr>
      </w:pPr>
      <w:r w:rsidRPr="002F7E66">
        <w:rPr>
          <w:rFonts w:asciiTheme="minorHAnsi" w:hAnsiTheme="minorHAnsi"/>
          <w:b/>
          <w:sz w:val="28"/>
          <w:lang w:val="en-GB"/>
        </w:rPr>
        <w:t xml:space="preserve">Small </w:t>
      </w:r>
      <w:r>
        <w:rPr>
          <w:rFonts w:asciiTheme="minorHAnsi" w:hAnsiTheme="minorHAnsi"/>
          <w:b/>
          <w:sz w:val="28"/>
          <w:lang w:val="en-GB"/>
        </w:rPr>
        <w:t>R</w:t>
      </w:r>
      <w:r w:rsidRPr="002F7E66">
        <w:rPr>
          <w:rFonts w:asciiTheme="minorHAnsi" w:hAnsiTheme="minorHAnsi"/>
          <w:b/>
          <w:sz w:val="28"/>
          <w:lang w:val="en-GB"/>
        </w:rPr>
        <w:t xml:space="preserve">elease with single </w:t>
      </w:r>
      <w:r>
        <w:rPr>
          <w:rFonts w:asciiTheme="minorHAnsi" w:hAnsiTheme="minorHAnsi"/>
          <w:b/>
          <w:sz w:val="28"/>
          <w:lang w:val="en-GB"/>
        </w:rPr>
        <w:t>D</w:t>
      </w:r>
      <w:r w:rsidRPr="002F7E66">
        <w:rPr>
          <w:rFonts w:asciiTheme="minorHAnsi" w:hAnsiTheme="minorHAnsi"/>
          <w:b/>
          <w:sz w:val="28"/>
          <w:lang w:val="en-GB"/>
        </w:rPr>
        <w:t>eveloper:</w:t>
      </w:r>
    </w:p>
    <w:p w:rsidR="00E72882" w:rsidRPr="00EB5226" w:rsidRDefault="00E72882" w:rsidP="00E72882">
      <w:pPr>
        <w:ind w:left="360"/>
        <w:rPr>
          <w:rFonts w:asciiTheme="minorHAnsi" w:hAnsiTheme="minorHAnsi"/>
          <w:sz w:val="22"/>
          <w:lang w:val="en-GB"/>
        </w:rPr>
      </w:pPr>
    </w:p>
    <w:p w:rsidR="00E72882" w:rsidRDefault="00E72882" w:rsidP="00E72882">
      <w:pPr>
        <w:pStyle w:val="ListParagraph"/>
        <w:numPr>
          <w:ilvl w:val="0"/>
          <w:numId w:val="15"/>
        </w:numPr>
        <w:rPr>
          <w:rFonts w:asciiTheme="minorHAnsi" w:hAnsiTheme="minorHAnsi"/>
          <w:sz w:val="22"/>
          <w:lang w:val="en-GB"/>
        </w:rPr>
      </w:pPr>
      <w:r w:rsidRPr="00EF5EF8">
        <w:rPr>
          <w:rFonts w:asciiTheme="minorHAnsi" w:hAnsiTheme="minorHAnsi"/>
          <w:sz w:val="22"/>
          <w:lang w:val="en-GB"/>
        </w:rPr>
        <w:t>Configuration Manager will Check-out latest code base from the Trunk repository to a local system. (</w:t>
      </w:r>
      <w:r w:rsidRPr="00EF5EF8">
        <w:rPr>
          <w:rFonts w:asciiTheme="minorHAnsi" w:hAnsiTheme="minorHAnsi"/>
          <w:i/>
          <w:sz w:val="22"/>
          <w:lang w:val="en-GB"/>
        </w:rPr>
        <w:t>This will be called as Trunk Working copy</w:t>
      </w:r>
      <w:r w:rsidRPr="00EF5EF8">
        <w:rPr>
          <w:rFonts w:asciiTheme="minorHAnsi" w:hAnsiTheme="minorHAnsi"/>
          <w:sz w:val="22"/>
          <w:lang w:val="en-GB"/>
        </w:rPr>
        <w:t>)</w:t>
      </w:r>
      <w:r>
        <w:rPr>
          <w:rFonts w:asciiTheme="minorHAnsi" w:hAnsiTheme="minorHAnsi"/>
          <w:sz w:val="22"/>
          <w:lang w:val="en-GB"/>
        </w:rPr>
        <w:t xml:space="preserve"> </w:t>
      </w:r>
      <w:r w:rsidRPr="00EF5EF8">
        <w:rPr>
          <w:rFonts w:asciiTheme="minorHAnsi" w:hAnsiTheme="minorHAnsi"/>
          <w:sz w:val="22"/>
          <w:lang w:val="en-GB"/>
        </w:rPr>
        <w:t xml:space="preserve">And </w:t>
      </w:r>
      <w:r>
        <w:rPr>
          <w:rFonts w:asciiTheme="minorHAnsi" w:hAnsiTheme="minorHAnsi"/>
          <w:sz w:val="22"/>
          <w:lang w:val="en-GB"/>
        </w:rPr>
        <w:t>c</w:t>
      </w:r>
      <w:r w:rsidRPr="00EF5EF8">
        <w:rPr>
          <w:rFonts w:asciiTheme="minorHAnsi" w:hAnsiTheme="minorHAnsi"/>
          <w:sz w:val="22"/>
          <w:lang w:val="en-GB"/>
        </w:rPr>
        <w:t xml:space="preserve">reate a </w:t>
      </w:r>
      <w:hyperlink w:anchor="_New_Branch_Creation" w:history="1">
        <w:r w:rsidRPr="00EF5EF8">
          <w:rPr>
            <w:rStyle w:val="Hyperlink"/>
            <w:rFonts w:asciiTheme="minorHAnsi" w:hAnsiTheme="minorHAnsi"/>
            <w:sz w:val="22"/>
            <w:lang w:val="en-GB"/>
          </w:rPr>
          <w:t>NEW BRANCH</w:t>
        </w:r>
      </w:hyperlink>
      <w:r w:rsidRPr="00EF5EF8">
        <w:rPr>
          <w:rFonts w:asciiTheme="minorHAnsi" w:hAnsiTheme="minorHAnsi"/>
          <w:sz w:val="22"/>
          <w:lang w:val="en-GB"/>
        </w:rPr>
        <w:t xml:space="preserve"> under the Branch repository</w:t>
      </w:r>
      <w:r>
        <w:rPr>
          <w:rFonts w:asciiTheme="minorHAnsi" w:hAnsiTheme="minorHAnsi"/>
          <w:sz w:val="22"/>
          <w:lang w:val="en-GB"/>
        </w:rPr>
        <w:t xml:space="preserve"> from the code base retrieved. Refer to appendix section for BRANCH naming convention.</w:t>
      </w:r>
    </w:p>
    <w:p w:rsidR="00E72882" w:rsidRPr="001C6BFA" w:rsidRDefault="00E72882" w:rsidP="00E72882">
      <w:pPr>
        <w:pStyle w:val="ListParagraph"/>
        <w:numPr>
          <w:ilvl w:val="0"/>
          <w:numId w:val="15"/>
        </w:numPr>
        <w:rPr>
          <w:rFonts w:asciiTheme="minorHAnsi" w:hAnsiTheme="minorHAnsi"/>
          <w:b/>
          <w:sz w:val="22"/>
          <w:lang w:val="en-GB"/>
        </w:rPr>
      </w:pPr>
      <w:r w:rsidRPr="001C6BFA">
        <w:rPr>
          <w:rFonts w:asciiTheme="minorHAnsi" w:hAnsiTheme="minorHAnsi"/>
          <w:sz w:val="22"/>
          <w:lang w:val="en-GB"/>
        </w:rPr>
        <w:t>Developer will create a copy of the code base from the Branch repository to a local system. (</w:t>
      </w:r>
      <w:r w:rsidRPr="001C6BFA">
        <w:rPr>
          <w:rFonts w:asciiTheme="minorHAnsi" w:hAnsiTheme="minorHAnsi"/>
          <w:i/>
          <w:sz w:val="22"/>
          <w:lang w:val="en-GB"/>
        </w:rPr>
        <w:t>This will be called as Branch Working copy and developer will use the same to make changes</w:t>
      </w:r>
      <w:r w:rsidRPr="001C6BFA">
        <w:rPr>
          <w:rFonts w:asciiTheme="minorHAnsi" w:hAnsiTheme="minorHAnsi"/>
          <w:sz w:val="22"/>
          <w:lang w:val="en-GB"/>
        </w:rPr>
        <w:t>)</w:t>
      </w:r>
      <w:r>
        <w:rPr>
          <w:rFonts w:asciiTheme="minorHAnsi" w:hAnsiTheme="minorHAnsi"/>
          <w:sz w:val="22"/>
          <w:lang w:val="en-GB"/>
        </w:rPr>
        <w:t>.</w:t>
      </w:r>
    </w:p>
    <w:p w:rsidR="00E72882" w:rsidRPr="001C6BFA" w:rsidRDefault="00E72882" w:rsidP="00E72882">
      <w:pPr>
        <w:pStyle w:val="ListParagraph"/>
        <w:numPr>
          <w:ilvl w:val="0"/>
          <w:numId w:val="15"/>
        </w:numPr>
        <w:rPr>
          <w:rFonts w:asciiTheme="minorHAnsi" w:hAnsiTheme="minorHAnsi"/>
          <w:b/>
          <w:sz w:val="22"/>
          <w:lang w:val="en-GB"/>
        </w:rPr>
      </w:pPr>
      <w:r w:rsidRPr="001C6BFA">
        <w:rPr>
          <w:rFonts w:asciiTheme="minorHAnsi" w:hAnsiTheme="minorHAnsi"/>
          <w:b/>
          <w:sz w:val="22"/>
          <w:lang w:val="en-GB"/>
        </w:rPr>
        <w:t>If developer is using Visual studio with SVN Plugin then user can skip step 2.</w:t>
      </w:r>
    </w:p>
    <w:p w:rsidR="00E72882" w:rsidRPr="001C6BFA" w:rsidRDefault="00E72882" w:rsidP="00E72882">
      <w:pPr>
        <w:pStyle w:val="ListParagraph"/>
        <w:numPr>
          <w:ilvl w:val="0"/>
          <w:numId w:val="15"/>
        </w:numPr>
        <w:rPr>
          <w:rFonts w:asciiTheme="minorHAnsi" w:hAnsiTheme="minorHAnsi"/>
          <w:b/>
          <w:sz w:val="22"/>
          <w:lang w:val="en-GB"/>
        </w:rPr>
      </w:pPr>
      <w:r w:rsidRPr="001C6BFA">
        <w:rPr>
          <w:rFonts w:asciiTheme="minorHAnsi" w:hAnsiTheme="minorHAnsi"/>
          <w:b/>
          <w:sz w:val="22"/>
          <w:lang w:val="en-GB"/>
        </w:rPr>
        <w:t>Based on the developer preference, user can apply lock on the</w:t>
      </w:r>
      <w:r>
        <w:rPr>
          <w:rFonts w:asciiTheme="minorHAnsi" w:hAnsiTheme="minorHAnsi"/>
          <w:b/>
          <w:sz w:val="22"/>
          <w:lang w:val="en-GB"/>
        </w:rPr>
        <w:t xml:space="preserve"> particular file if multiple developers are working on the same file.</w:t>
      </w:r>
    </w:p>
    <w:p w:rsidR="00E72882" w:rsidRPr="00EB5226" w:rsidRDefault="00E72882" w:rsidP="00E72882">
      <w:pPr>
        <w:pStyle w:val="ListParagraph"/>
        <w:numPr>
          <w:ilvl w:val="0"/>
          <w:numId w:val="15"/>
        </w:numPr>
        <w:rPr>
          <w:rFonts w:asciiTheme="minorHAnsi" w:hAnsiTheme="minorHAnsi"/>
          <w:sz w:val="22"/>
          <w:lang w:val="en-GB"/>
        </w:rPr>
      </w:pPr>
      <w:r w:rsidRPr="00EB5226">
        <w:rPr>
          <w:rFonts w:asciiTheme="minorHAnsi" w:hAnsiTheme="minorHAnsi"/>
          <w:sz w:val="22"/>
          <w:lang w:val="en-GB"/>
        </w:rPr>
        <w:t>Once the release/build changes have been completed, merge the changes under the Branch working copy and commit the same with the Branch repository.</w:t>
      </w:r>
      <w:r w:rsidRPr="00EB5226">
        <w:rPr>
          <w:rFonts w:asciiTheme="minorHAnsi" w:hAnsiTheme="minorHAnsi"/>
          <w:b/>
          <w:sz w:val="22"/>
          <w:lang w:val="en-GB"/>
        </w:rPr>
        <w:t xml:space="preserve"> Developer will have to update the Branch repository every </w:t>
      </w:r>
      <w:r>
        <w:rPr>
          <w:rFonts w:asciiTheme="minorHAnsi" w:hAnsiTheme="minorHAnsi"/>
          <w:b/>
          <w:sz w:val="22"/>
          <w:lang w:val="en-GB"/>
        </w:rPr>
        <w:t>EOD</w:t>
      </w:r>
      <w:r w:rsidRPr="00EB5226">
        <w:rPr>
          <w:rFonts w:asciiTheme="minorHAnsi" w:hAnsiTheme="minorHAnsi"/>
          <w:b/>
          <w:sz w:val="22"/>
          <w:lang w:val="en-GB"/>
        </w:rPr>
        <w:t>.</w:t>
      </w:r>
      <w:r>
        <w:rPr>
          <w:rFonts w:asciiTheme="minorHAnsi" w:hAnsiTheme="minorHAnsi"/>
          <w:b/>
          <w:sz w:val="22"/>
          <w:lang w:val="en-GB"/>
        </w:rPr>
        <w:t xml:space="preserve"> (</w:t>
      </w:r>
      <w:r w:rsidRPr="007B590A">
        <w:rPr>
          <w:rFonts w:asciiTheme="minorHAnsi" w:hAnsiTheme="minorHAnsi"/>
          <w:b/>
          <w:i/>
          <w:sz w:val="22"/>
          <w:lang w:val="en-GB"/>
        </w:rPr>
        <w:t xml:space="preserve">Ignore this step if using Visual studio with SVN Plugin </w:t>
      </w:r>
      <w:r>
        <w:rPr>
          <w:rFonts w:asciiTheme="minorHAnsi" w:hAnsiTheme="minorHAnsi"/>
          <w:b/>
          <w:sz w:val="22"/>
          <w:lang w:val="en-GB"/>
        </w:rPr>
        <w:t>)</w:t>
      </w:r>
    </w:p>
    <w:p w:rsidR="00E72882" w:rsidRPr="00EB5226" w:rsidRDefault="00E72882" w:rsidP="00E72882">
      <w:pPr>
        <w:pStyle w:val="ListParagraph"/>
        <w:numPr>
          <w:ilvl w:val="0"/>
          <w:numId w:val="15"/>
        </w:numPr>
        <w:rPr>
          <w:rFonts w:asciiTheme="minorHAnsi" w:hAnsiTheme="minorHAnsi"/>
          <w:sz w:val="22"/>
          <w:lang w:val="en-GB"/>
        </w:rPr>
      </w:pPr>
      <w:r w:rsidRPr="00EB5226">
        <w:rPr>
          <w:rFonts w:asciiTheme="minorHAnsi" w:hAnsiTheme="minorHAnsi"/>
          <w:sz w:val="22"/>
          <w:lang w:val="en-GB"/>
        </w:rPr>
        <w:t xml:space="preserve">Create Build from the Branch folder. </w:t>
      </w:r>
      <w:r>
        <w:rPr>
          <w:rFonts w:asciiTheme="minorHAnsi" w:hAnsiTheme="minorHAnsi"/>
          <w:b/>
          <w:sz w:val="22"/>
          <w:lang w:val="en-GB"/>
        </w:rPr>
        <w:t>Build Master should perform this activity.</w:t>
      </w:r>
    </w:p>
    <w:p w:rsidR="00E72882" w:rsidRPr="00EB5226" w:rsidRDefault="00E72882" w:rsidP="00E72882">
      <w:pPr>
        <w:pStyle w:val="ListParagraph"/>
        <w:numPr>
          <w:ilvl w:val="0"/>
          <w:numId w:val="15"/>
        </w:numPr>
        <w:rPr>
          <w:rFonts w:asciiTheme="minorHAnsi" w:hAnsiTheme="minorHAnsi"/>
          <w:sz w:val="22"/>
          <w:lang w:val="en-GB"/>
        </w:rPr>
      </w:pPr>
      <w:r w:rsidRPr="00EB5226">
        <w:rPr>
          <w:rFonts w:asciiTheme="minorHAnsi" w:hAnsiTheme="minorHAnsi"/>
          <w:sz w:val="22"/>
          <w:lang w:val="en-GB"/>
        </w:rPr>
        <w:t>Once the changes have been committed to Branch repository</w:t>
      </w:r>
      <w:r>
        <w:rPr>
          <w:rFonts w:asciiTheme="minorHAnsi" w:hAnsiTheme="minorHAnsi"/>
          <w:sz w:val="22"/>
          <w:lang w:val="en-GB"/>
        </w:rPr>
        <w:t xml:space="preserve"> and release has been moved to PROD environment</w:t>
      </w:r>
      <w:r w:rsidRPr="00EB5226">
        <w:rPr>
          <w:rFonts w:asciiTheme="minorHAnsi" w:hAnsiTheme="minorHAnsi"/>
          <w:sz w:val="22"/>
          <w:lang w:val="en-GB"/>
        </w:rPr>
        <w:t xml:space="preserve">, merge </w:t>
      </w:r>
      <w:r>
        <w:rPr>
          <w:rFonts w:asciiTheme="minorHAnsi" w:hAnsiTheme="minorHAnsi"/>
          <w:sz w:val="22"/>
          <w:lang w:val="en-GB"/>
        </w:rPr>
        <w:t>the changes</w:t>
      </w:r>
      <w:r w:rsidRPr="00EB5226">
        <w:rPr>
          <w:rFonts w:asciiTheme="minorHAnsi" w:hAnsiTheme="minorHAnsi"/>
          <w:sz w:val="22"/>
          <w:lang w:val="en-GB"/>
        </w:rPr>
        <w:t xml:space="preserve"> with the Trunk working copy.</w:t>
      </w:r>
      <w:r>
        <w:rPr>
          <w:rFonts w:asciiTheme="minorHAnsi" w:hAnsiTheme="minorHAnsi"/>
          <w:sz w:val="22"/>
          <w:lang w:val="en-GB"/>
        </w:rPr>
        <w:t xml:space="preserve"> </w:t>
      </w:r>
      <w:r>
        <w:rPr>
          <w:rFonts w:asciiTheme="minorHAnsi" w:hAnsiTheme="minorHAnsi"/>
          <w:b/>
          <w:sz w:val="22"/>
          <w:lang w:val="en-GB"/>
        </w:rPr>
        <w:t>Configuration Manager should perform this activity.</w:t>
      </w:r>
    </w:p>
    <w:p w:rsidR="00E72882" w:rsidRPr="00EB5226" w:rsidRDefault="00E72882" w:rsidP="00E72882">
      <w:pPr>
        <w:pStyle w:val="ListParagraph"/>
        <w:numPr>
          <w:ilvl w:val="0"/>
          <w:numId w:val="15"/>
        </w:numPr>
        <w:rPr>
          <w:rFonts w:asciiTheme="minorHAnsi" w:hAnsiTheme="minorHAnsi"/>
          <w:sz w:val="22"/>
          <w:lang w:val="en-GB"/>
        </w:rPr>
      </w:pPr>
      <w:r w:rsidRPr="00EB5226">
        <w:rPr>
          <w:rFonts w:asciiTheme="minorHAnsi" w:hAnsiTheme="minorHAnsi"/>
          <w:sz w:val="22"/>
          <w:lang w:val="en-GB"/>
        </w:rPr>
        <w:t>Commit the Trunk working copy into the SVN and then create an appropriate TAG.</w:t>
      </w:r>
    </w:p>
    <w:p w:rsidR="00E72882" w:rsidRPr="00EB5226" w:rsidRDefault="00E72882" w:rsidP="00E72882">
      <w:pPr>
        <w:pStyle w:val="ListParagraph"/>
        <w:numPr>
          <w:ilvl w:val="0"/>
          <w:numId w:val="15"/>
        </w:numPr>
        <w:rPr>
          <w:rFonts w:asciiTheme="minorHAnsi" w:hAnsiTheme="minorHAnsi"/>
          <w:sz w:val="22"/>
          <w:lang w:val="en-GB"/>
        </w:rPr>
      </w:pPr>
      <w:r w:rsidRPr="00EB5226">
        <w:rPr>
          <w:rFonts w:asciiTheme="minorHAnsi" w:hAnsiTheme="minorHAnsi"/>
          <w:sz w:val="22"/>
          <w:lang w:val="en-GB"/>
        </w:rPr>
        <w:t>Finally, delete the Branch folder created for the release.</w:t>
      </w:r>
    </w:p>
    <w:p w:rsidR="00E72882" w:rsidRPr="00EB5226" w:rsidRDefault="00E72882" w:rsidP="00E72882">
      <w:pPr>
        <w:rPr>
          <w:rFonts w:asciiTheme="minorHAnsi" w:hAnsiTheme="minorHAnsi"/>
          <w:sz w:val="22"/>
          <w:lang w:val="en-GB"/>
        </w:rPr>
      </w:pPr>
    </w:p>
    <w:p w:rsidR="00E72882" w:rsidRPr="00EB5226" w:rsidRDefault="00E72882" w:rsidP="00E72882">
      <w:pPr>
        <w:ind w:left="1080"/>
        <w:rPr>
          <w:rFonts w:asciiTheme="minorHAnsi" w:hAnsiTheme="minorHAnsi"/>
          <w:sz w:val="22"/>
          <w:lang w:val="en-GB"/>
        </w:rPr>
      </w:pPr>
      <w:r w:rsidRPr="00EB5226">
        <w:rPr>
          <w:rFonts w:asciiTheme="minorHAnsi" w:hAnsiTheme="minorHAnsi"/>
          <w:b/>
          <w:sz w:val="22"/>
          <w:lang w:val="en-GB"/>
        </w:rPr>
        <w:t>Note</w:t>
      </w:r>
      <w:r w:rsidRPr="00EB5226">
        <w:rPr>
          <w:rFonts w:asciiTheme="minorHAnsi" w:hAnsiTheme="minorHAnsi"/>
          <w:sz w:val="22"/>
          <w:lang w:val="en-GB"/>
        </w:rPr>
        <w:t xml:space="preserve">: </w:t>
      </w:r>
      <w:r w:rsidRPr="00EB5226">
        <w:rPr>
          <w:rFonts w:asciiTheme="minorHAnsi" w:hAnsiTheme="minorHAnsi"/>
          <w:i/>
          <w:sz w:val="22"/>
          <w:lang w:val="en-GB"/>
        </w:rPr>
        <w:t xml:space="preserve">At any given time, </w:t>
      </w:r>
      <w:r>
        <w:rPr>
          <w:rFonts w:asciiTheme="minorHAnsi" w:hAnsiTheme="minorHAnsi"/>
          <w:i/>
          <w:sz w:val="22"/>
          <w:lang w:val="en-GB"/>
        </w:rPr>
        <w:t>configuration Manager</w:t>
      </w:r>
      <w:r w:rsidRPr="00EB5226">
        <w:rPr>
          <w:rFonts w:asciiTheme="minorHAnsi" w:hAnsiTheme="minorHAnsi"/>
          <w:i/>
          <w:sz w:val="22"/>
          <w:lang w:val="en-GB"/>
        </w:rPr>
        <w:t xml:space="preserve"> will have two working copies, first – a Trunk working copy which he will only use to create a branch (step 2) and then finally when he will sync Branch and Trunk (step 7). And second – a Branch working copy on which developer is supposed to make all the proposed changes.</w:t>
      </w:r>
    </w:p>
    <w:p w:rsidR="00E72882" w:rsidRDefault="00E72882" w:rsidP="00E72882">
      <w:pPr>
        <w:rPr>
          <w:rFonts w:asciiTheme="minorHAnsi" w:hAnsiTheme="minorHAnsi"/>
          <w:sz w:val="22"/>
          <w:lang w:val="en-GB"/>
        </w:rPr>
      </w:pPr>
    </w:p>
    <w:p w:rsidR="00E72882" w:rsidRPr="002F7E66" w:rsidRDefault="00E72882" w:rsidP="00E72882">
      <w:pPr>
        <w:ind w:left="720"/>
        <w:rPr>
          <w:rFonts w:asciiTheme="minorHAnsi" w:hAnsiTheme="minorHAnsi"/>
          <w:b/>
          <w:sz w:val="28"/>
          <w:lang w:val="en-GB"/>
        </w:rPr>
      </w:pPr>
      <w:r>
        <w:rPr>
          <w:rFonts w:asciiTheme="minorHAnsi" w:hAnsiTheme="minorHAnsi"/>
          <w:b/>
          <w:sz w:val="28"/>
          <w:lang w:val="en-GB"/>
        </w:rPr>
        <w:t>Big</w:t>
      </w:r>
      <w:r w:rsidRPr="002F7E66">
        <w:rPr>
          <w:rFonts w:asciiTheme="minorHAnsi" w:hAnsiTheme="minorHAnsi"/>
          <w:b/>
          <w:sz w:val="28"/>
          <w:lang w:val="en-GB"/>
        </w:rPr>
        <w:t xml:space="preserve"> </w:t>
      </w:r>
      <w:r>
        <w:rPr>
          <w:rFonts w:asciiTheme="minorHAnsi" w:hAnsiTheme="minorHAnsi"/>
          <w:b/>
          <w:sz w:val="28"/>
          <w:lang w:val="en-GB"/>
        </w:rPr>
        <w:t>R</w:t>
      </w:r>
      <w:r w:rsidRPr="002F7E66">
        <w:rPr>
          <w:rFonts w:asciiTheme="minorHAnsi" w:hAnsiTheme="minorHAnsi"/>
          <w:b/>
          <w:sz w:val="28"/>
          <w:lang w:val="en-GB"/>
        </w:rPr>
        <w:t xml:space="preserve">elease with </w:t>
      </w:r>
      <w:r>
        <w:rPr>
          <w:rFonts w:asciiTheme="minorHAnsi" w:hAnsiTheme="minorHAnsi"/>
          <w:b/>
          <w:sz w:val="28"/>
          <w:lang w:val="en-GB"/>
        </w:rPr>
        <w:t>Multiple</w:t>
      </w:r>
      <w:r w:rsidRPr="002F7E66">
        <w:rPr>
          <w:rFonts w:asciiTheme="minorHAnsi" w:hAnsiTheme="minorHAnsi"/>
          <w:b/>
          <w:sz w:val="28"/>
          <w:lang w:val="en-GB"/>
        </w:rPr>
        <w:t xml:space="preserve"> </w:t>
      </w:r>
      <w:r>
        <w:rPr>
          <w:rFonts w:asciiTheme="minorHAnsi" w:hAnsiTheme="minorHAnsi"/>
          <w:b/>
          <w:sz w:val="28"/>
          <w:lang w:val="en-GB"/>
        </w:rPr>
        <w:t>D</w:t>
      </w:r>
      <w:r w:rsidRPr="002F7E66">
        <w:rPr>
          <w:rFonts w:asciiTheme="minorHAnsi" w:hAnsiTheme="minorHAnsi"/>
          <w:b/>
          <w:sz w:val="28"/>
          <w:lang w:val="en-GB"/>
        </w:rPr>
        <w:t>eveloper</w:t>
      </w:r>
      <w:r>
        <w:rPr>
          <w:rFonts w:asciiTheme="minorHAnsi" w:hAnsiTheme="minorHAnsi"/>
          <w:b/>
          <w:sz w:val="28"/>
          <w:lang w:val="en-GB"/>
        </w:rPr>
        <w:t>s</w:t>
      </w:r>
      <w:r w:rsidRPr="002F7E66">
        <w:rPr>
          <w:rFonts w:asciiTheme="minorHAnsi" w:hAnsiTheme="minorHAnsi"/>
          <w:b/>
          <w:sz w:val="28"/>
          <w:lang w:val="en-GB"/>
        </w:rPr>
        <w:t>:</w:t>
      </w:r>
    </w:p>
    <w:p w:rsidR="00E72882" w:rsidRDefault="00E72882" w:rsidP="00E72882">
      <w:pPr>
        <w:rPr>
          <w:rFonts w:asciiTheme="minorHAnsi" w:hAnsiTheme="minorHAnsi"/>
          <w:sz w:val="22"/>
          <w:lang w:val="en-GB"/>
        </w:rPr>
      </w:pPr>
    </w:p>
    <w:p w:rsidR="00E72882" w:rsidRPr="00653049" w:rsidRDefault="00E72882" w:rsidP="00E72882">
      <w:pPr>
        <w:pStyle w:val="ListParagraph"/>
        <w:numPr>
          <w:ilvl w:val="0"/>
          <w:numId w:val="22"/>
        </w:numPr>
        <w:rPr>
          <w:rFonts w:asciiTheme="minorHAnsi" w:hAnsiTheme="minorHAnsi"/>
          <w:b/>
          <w:sz w:val="22"/>
          <w:lang w:val="en-GB"/>
        </w:rPr>
      </w:pPr>
      <w:r w:rsidRPr="00EF5EF8">
        <w:rPr>
          <w:rFonts w:asciiTheme="minorHAnsi" w:hAnsiTheme="minorHAnsi"/>
          <w:sz w:val="22"/>
          <w:lang w:val="en-GB"/>
        </w:rPr>
        <w:t>Configuration Manager will Check-out latest code base from the Trunk repository to a local system. (</w:t>
      </w:r>
      <w:r w:rsidRPr="00EF5EF8">
        <w:rPr>
          <w:rFonts w:asciiTheme="minorHAnsi" w:hAnsiTheme="minorHAnsi"/>
          <w:i/>
          <w:sz w:val="22"/>
          <w:lang w:val="en-GB"/>
        </w:rPr>
        <w:t>This will be called as Trunk Working copy</w:t>
      </w:r>
      <w:r w:rsidRPr="00EF5EF8">
        <w:rPr>
          <w:rFonts w:asciiTheme="minorHAnsi" w:hAnsiTheme="minorHAnsi"/>
          <w:sz w:val="22"/>
          <w:lang w:val="en-GB"/>
        </w:rPr>
        <w:t>)</w:t>
      </w:r>
      <w:r>
        <w:rPr>
          <w:rFonts w:asciiTheme="minorHAnsi" w:hAnsiTheme="minorHAnsi"/>
          <w:sz w:val="22"/>
          <w:lang w:val="en-GB"/>
        </w:rPr>
        <w:t xml:space="preserve"> </w:t>
      </w:r>
      <w:r w:rsidRPr="00EF5EF8">
        <w:rPr>
          <w:rFonts w:asciiTheme="minorHAnsi" w:hAnsiTheme="minorHAnsi"/>
          <w:sz w:val="22"/>
          <w:lang w:val="en-GB"/>
        </w:rPr>
        <w:t xml:space="preserve">And </w:t>
      </w:r>
      <w:r>
        <w:rPr>
          <w:rFonts w:asciiTheme="minorHAnsi" w:hAnsiTheme="minorHAnsi"/>
          <w:sz w:val="22"/>
          <w:lang w:val="en-GB"/>
        </w:rPr>
        <w:t>c</w:t>
      </w:r>
      <w:r w:rsidRPr="00EF5EF8">
        <w:rPr>
          <w:rFonts w:asciiTheme="minorHAnsi" w:hAnsiTheme="minorHAnsi"/>
          <w:sz w:val="22"/>
          <w:lang w:val="en-GB"/>
        </w:rPr>
        <w:t xml:space="preserve">reate </w:t>
      </w:r>
      <w:hyperlink w:anchor="_New_Branch_Creation" w:history="1">
        <w:r w:rsidRPr="00EF5EF8">
          <w:rPr>
            <w:rStyle w:val="Hyperlink"/>
            <w:rFonts w:asciiTheme="minorHAnsi" w:hAnsiTheme="minorHAnsi"/>
            <w:sz w:val="22"/>
            <w:lang w:val="en-GB"/>
          </w:rPr>
          <w:t>NEW BRANCH</w:t>
        </w:r>
      </w:hyperlink>
      <w:r w:rsidRPr="00EF5EF8">
        <w:rPr>
          <w:rFonts w:asciiTheme="minorHAnsi" w:hAnsiTheme="minorHAnsi"/>
          <w:sz w:val="22"/>
          <w:lang w:val="en-GB"/>
        </w:rPr>
        <w:t xml:space="preserve"> under the Branch repository</w:t>
      </w:r>
      <w:r>
        <w:rPr>
          <w:rFonts w:asciiTheme="minorHAnsi" w:hAnsiTheme="minorHAnsi"/>
          <w:sz w:val="22"/>
          <w:lang w:val="en-GB"/>
        </w:rPr>
        <w:t xml:space="preserve"> from the code base retrieved. </w:t>
      </w:r>
      <w:r w:rsidRPr="00653049">
        <w:rPr>
          <w:rFonts w:asciiTheme="minorHAnsi" w:hAnsiTheme="minorHAnsi"/>
          <w:b/>
          <w:sz w:val="22"/>
          <w:lang w:val="en-GB"/>
        </w:rPr>
        <w:t>All developer will share the same BRANCH and will lock the content appropriately.</w:t>
      </w:r>
    </w:p>
    <w:p w:rsidR="00E72882" w:rsidRPr="008A4D6E" w:rsidRDefault="00E72882" w:rsidP="00E72882">
      <w:pPr>
        <w:pStyle w:val="ListParagraph"/>
        <w:numPr>
          <w:ilvl w:val="0"/>
          <w:numId w:val="22"/>
        </w:numPr>
        <w:rPr>
          <w:rFonts w:asciiTheme="minorHAnsi" w:hAnsiTheme="minorHAnsi"/>
          <w:b/>
          <w:sz w:val="22"/>
          <w:lang w:val="en-GB"/>
        </w:rPr>
      </w:pPr>
      <w:r>
        <w:rPr>
          <w:rFonts w:asciiTheme="minorHAnsi" w:hAnsiTheme="minorHAnsi"/>
          <w:sz w:val="22"/>
          <w:lang w:val="en-GB"/>
        </w:rPr>
        <w:lastRenderedPageBreak/>
        <w:t>Developer to</w:t>
      </w:r>
      <w:r w:rsidRPr="00EB5226">
        <w:rPr>
          <w:rFonts w:asciiTheme="minorHAnsi" w:hAnsiTheme="minorHAnsi"/>
          <w:sz w:val="22"/>
          <w:lang w:val="en-GB"/>
        </w:rPr>
        <w:t xml:space="preserve"> create a copy of the code base from the Branch repository to a local system. (</w:t>
      </w:r>
      <w:r w:rsidRPr="00EB5226">
        <w:rPr>
          <w:rFonts w:asciiTheme="minorHAnsi" w:hAnsiTheme="minorHAnsi"/>
          <w:i/>
          <w:sz w:val="22"/>
          <w:lang w:val="en-GB"/>
        </w:rPr>
        <w:t>This will be called as Branch Working copy and developer will use the same to make changes</w:t>
      </w:r>
      <w:r>
        <w:rPr>
          <w:rFonts w:asciiTheme="minorHAnsi" w:hAnsiTheme="minorHAnsi"/>
          <w:sz w:val="22"/>
          <w:lang w:val="en-GB"/>
        </w:rPr>
        <w:t>)</w:t>
      </w:r>
    </w:p>
    <w:p w:rsidR="00E72882" w:rsidRPr="001C6BFA" w:rsidRDefault="00E72882" w:rsidP="00E72882">
      <w:pPr>
        <w:pStyle w:val="ListParagraph"/>
        <w:numPr>
          <w:ilvl w:val="0"/>
          <w:numId w:val="22"/>
        </w:numPr>
        <w:rPr>
          <w:rFonts w:asciiTheme="minorHAnsi" w:hAnsiTheme="minorHAnsi"/>
          <w:b/>
          <w:sz w:val="22"/>
          <w:lang w:val="en-GB"/>
        </w:rPr>
      </w:pPr>
      <w:r w:rsidRPr="001C6BFA">
        <w:rPr>
          <w:rFonts w:asciiTheme="minorHAnsi" w:hAnsiTheme="minorHAnsi"/>
          <w:b/>
          <w:sz w:val="22"/>
          <w:lang w:val="en-GB"/>
        </w:rPr>
        <w:t>If developer is using Visual studio with SVN Plugin then user can skip step 2.</w:t>
      </w:r>
    </w:p>
    <w:p w:rsidR="00E72882" w:rsidRPr="001C6BFA" w:rsidRDefault="00E72882" w:rsidP="00E72882">
      <w:pPr>
        <w:pStyle w:val="ListParagraph"/>
        <w:numPr>
          <w:ilvl w:val="0"/>
          <w:numId w:val="22"/>
        </w:numPr>
        <w:rPr>
          <w:rFonts w:asciiTheme="minorHAnsi" w:hAnsiTheme="minorHAnsi"/>
          <w:b/>
          <w:sz w:val="22"/>
          <w:lang w:val="en-GB"/>
        </w:rPr>
      </w:pPr>
      <w:r w:rsidRPr="001C6BFA">
        <w:rPr>
          <w:rFonts w:asciiTheme="minorHAnsi" w:hAnsiTheme="minorHAnsi"/>
          <w:b/>
          <w:sz w:val="22"/>
          <w:lang w:val="en-GB"/>
        </w:rPr>
        <w:t>Based on the developer preference, user can apply lock on the</w:t>
      </w:r>
      <w:r>
        <w:rPr>
          <w:rFonts w:asciiTheme="minorHAnsi" w:hAnsiTheme="minorHAnsi"/>
          <w:b/>
          <w:sz w:val="22"/>
          <w:lang w:val="en-GB"/>
        </w:rPr>
        <w:t xml:space="preserve"> particular file if multiple developers are working on the same file.</w:t>
      </w:r>
    </w:p>
    <w:p w:rsidR="00E72882" w:rsidRPr="00EB5226" w:rsidRDefault="00E72882" w:rsidP="00E72882">
      <w:pPr>
        <w:pStyle w:val="ListParagraph"/>
        <w:numPr>
          <w:ilvl w:val="0"/>
          <w:numId w:val="22"/>
        </w:numPr>
        <w:rPr>
          <w:rFonts w:asciiTheme="minorHAnsi" w:hAnsiTheme="minorHAnsi"/>
          <w:sz w:val="22"/>
          <w:lang w:val="en-GB"/>
        </w:rPr>
      </w:pPr>
      <w:r w:rsidRPr="00EB5226">
        <w:rPr>
          <w:rFonts w:asciiTheme="minorHAnsi" w:hAnsiTheme="minorHAnsi"/>
          <w:sz w:val="22"/>
          <w:lang w:val="en-GB"/>
        </w:rPr>
        <w:t>Once the release/build changes have been completed, merge the changes under the Branch working copy and commit the same with the Branch repository.</w:t>
      </w:r>
      <w:r w:rsidRPr="00EB5226">
        <w:rPr>
          <w:rFonts w:asciiTheme="minorHAnsi" w:hAnsiTheme="minorHAnsi"/>
          <w:b/>
          <w:sz w:val="22"/>
          <w:lang w:val="en-GB"/>
        </w:rPr>
        <w:t xml:space="preserve"> </w:t>
      </w:r>
      <w:r>
        <w:rPr>
          <w:rFonts w:asciiTheme="minorHAnsi" w:hAnsiTheme="minorHAnsi"/>
          <w:b/>
          <w:sz w:val="22"/>
          <w:lang w:val="en-GB"/>
        </w:rPr>
        <w:t>Configuration Manager will have to create a new BRANCH and merge the code from different Branches</w:t>
      </w:r>
      <w:r w:rsidRPr="00EB5226">
        <w:rPr>
          <w:rFonts w:asciiTheme="minorHAnsi" w:hAnsiTheme="minorHAnsi"/>
          <w:b/>
          <w:sz w:val="22"/>
          <w:lang w:val="en-GB"/>
        </w:rPr>
        <w:t>.</w:t>
      </w:r>
    </w:p>
    <w:p w:rsidR="00E72882" w:rsidRPr="00EB5226" w:rsidRDefault="00E72882" w:rsidP="00E72882">
      <w:pPr>
        <w:pStyle w:val="ListParagraph"/>
        <w:numPr>
          <w:ilvl w:val="0"/>
          <w:numId w:val="22"/>
        </w:numPr>
        <w:rPr>
          <w:rFonts w:asciiTheme="minorHAnsi" w:hAnsiTheme="minorHAnsi"/>
          <w:sz w:val="22"/>
          <w:lang w:val="en-GB"/>
        </w:rPr>
      </w:pPr>
      <w:r w:rsidRPr="00EB5226">
        <w:rPr>
          <w:rFonts w:asciiTheme="minorHAnsi" w:hAnsiTheme="minorHAnsi"/>
          <w:sz w:val="22"/>
          <w:lang w:val="en-GB"/>
        </w:rPr>
        <w:t xml:space="preserve">Create Build from the </w:t>
      </w:r>
      <w:r>
        <w:rPr>
          <w:rFonts w:asciiTheme="minorHAnsi" w:hAnsiTheme="minorHAnsi"/>
          <w:sz w:val="22"/>
          <w:lang w:val="en-GB"/>
        </w:rPr>
        <w:t>new merged</w:t>
      </w:r>
      <w:r w:rsidRPr="00EB5226">
        <w:rPr>
          <w:rFonts w:asciiTheme="minorHAnsi" w:hAnsiTheme="minorHAnsi"/>
          <w:sz w:val="22"/>
          <w:lang w:val="en-GB"/>
        </w:rPr>
        <w:t xml:space="preserve"> Branch folder. </w:t>
      </w:r>
      <w:r>
        <w:rPr>
          <w:rFonts w:asciiTheme="minorHAnsi" w:hAnsiTheme="minorHAnsi"/>
          <w:b/>
          <w:sz w:val="22"/>
          <w:lang w:val="en-GB"/>
        </w:rPr>
        <w:t>Build Master should perform this activity</w:t>
      </w:r>
    </w:p>
    <w:p w:rsidR="00E72882" w:rsidRPr="00EB5226" w:rsidRDefault="00E72882" w:rsidP="00E72882">
      <w:pPr>
        <w:pStyle w:val="ListParagraph"/>
        <w:numPr>
          <w:ilvl w:val="0"/>
          <w:numId w:val="22"/>
        </w:numPr>
        <w:rPr>
          <w:rFonts w:asciiTheme="minorHAnsi" w:hAnsiTheme="minorHAnsi"/>
          <w:sz w:val="22"/>
          <w:lang w:val="en-GB"/>
        </w:rPr>
      </w:pPr>
      <w:r w:rsidRPr="00EB5226">
        <w:rPr>
          <w:rFonts w:asciiTheme="minorHAnsi" w:hAnsiTheme="minorHAnsi"/>
          <w:sz w:val="22"/>
          <w:lang w:val="en-GB"/>
        </w:rPr>
        <w:t xml:space="preserve">Once the </w:t>
      </w:r>
      <w:proofErr w:type="gramStart"/>
      <w:r w:rsidRPr="00EB5226">
        <w:rPr>
          <w:rFonts w:asciiTheme="minorHAnsi" w:hAnsiTheme="minorHAnsi"/>
          <w:sz w:val="22"/>
          <w:lang w:val="en-GB"/>
        </w:rPr>
        <w:t>changes has</w:t>
      </w:r>
      <w:proofErr w:type="gramEnd"/>
      <w:r w:rsidRPr="00EB5226">
        <w:rPr>
          <w:rFonts w:asciiTheme="minorHAnsi" w:hAnsiTheme="minorHAnsi"/>
          <w:sz w:val="22"/>
          <w:lang w:val="en-GB"/>
        </w:rPr>
        <w:t xml:space="preserve"> been committed to Branch repository</w:t>
      </w:r>
      <w:r>
        <w:rPr>
          <w:rFonts w:asciiTheme="minorHAnsi" w:hAnsiTheme="minorHAnsi"/>
          <w:sz w:val="22"/>
          <w:lang w:val="en-GB"/>
        </w:rPr>
        <w:t xml:space="preserve"> and release has been moved to PROD environment</w:t>
      </w:r>
      <w:r w:rsidRPr="00EB5226">
        <w:rPr>
          <w:rFonts w:asciiTheme="minorHAnsi" w:hAnsiTheme="minorHAnsi"/>
          <w:sz w:val="22"/>
          <w:lang w:val="en-GB"/>
        </w:rPr>
        <w:t xml:space="preserve">, merge </w:t>
      </w:r>
      <w:r>
        <w:rPr>
          <w:rFonts w:asciiTheme="minorHAnsi" w:hAnsiTheme="minorHAnsi"/>
          <w:sz w:val="22"/>
          <w:lang w:val="en-GB"/>
        </w:rPr>
        <w:t>the changes</w:t>
      </w:r>
      <w:r w:rsidRPr="00EB5226">
        <w:rPr>
          <w:rFonts w:asciiTheme="minorHAnsi" w:hAnsiTheme="minorHAnsi"/>
          <w:sz w:val="22"/>
          <w:lang w:val="en-GB"/>
        </w:rPr>
        <w:t xml:space="preserve"> with the Trunk working copy.</w:t>
      </w:r>
      <w:r>
        <w:rPr>
          <w:rFonts w:asciiTheme="minorHAnsi" w:hAnsiTheme="minorHAnsi"/>
          <w:sz w:val="22"/>
          <w:lang w:val="en-GB"/>
        </w:rPr>
        <w:t xml:space="preserve"> </w:t>
      </w:r>
      <w:r>
        <w:rPr>
          <w:rFonts w:asciiTheme="minorHAnsi" w:hAnsiTheme="minorHAnsi"/>
          <w:b/>
          <w:sz w:val="22"/>
          <w:lang w:val="en-GB"/>
        </w:rPr>
        <w:t>Configuration Manager should perform this activity.</w:t>
      </w:r>
    </w:p>
    <w:p w:rsidR="00E72882" w:rsidRPr="00EB5226" w:rsidRDefault="00E72882" w:rsidP="00E72882">
      <w:pPr>
        <w:pStyle w:val="ListParagraph"/>
        <w:numPr>
          <w:ilvl w:val="0"/>
          <w:numId w:val="22"/>
        </w:numPr>
        <w:rPr>
          <w:rFonts w:asciiTheme="minorHAnsi" w:hAnsiTheme="minorHAnsi"/>
          <w:sz w:val="22"/>
          <w:lang w:val="en-GB"/>
        </w:rPr>
      </w:pPr>
      <w:r w:rsidRPr="00EB5226">
        <w:rPr>
          <w:rFonts w:asciiTheme="minorHAnsi" w:hAnsiTheme="minorHAnsi"/>
          <w:sz w:val="22"/>
          <w:lang w:val="en-GB"/>
        </w:rPr>
        <w:t>Commit the Trunk working copy into the SVN and then create an appropriate TAG.</w:t>
      </w:r>
    </w:p>
    <w:p w:rsidR="00E72882" w:rsidRPr="00EB5226" w:rsidRDefault="00E72882" w:rsidP="00E72882">
      <w:pPr>
        <w:pStyle w:val="ListParagraph"/>
        <w:numPr>
          <w:ilvl w:val="0"/>
          <w:numId w:val="22"/>
        </w:numPr>
        <w:rPr>
          <w:rFonts w:asciiTheme="minorHAnsi" w:hAnsiTheme="minorHAnsi"/>
          <w:sz w:val="22"/>
          <w:lang w:val="en-GB"/>
        </w:rPr>
      </w:pPr>
      <w:r w:rsidRPr="00EB5226">
        <w:rPr>
          <w:rFonts w:asciiTheme="minorHAnsi" w:hAnsiTheme="minorHAnsi"/>
          <w:sz w:val="22"/>
          <w:lang w:val="en-GB"/>
        </w:rPr>
        <w:t>Finally, delete the Branch folder created for the release.</w:t>
      </w:r>
    </w:p>
    <w:p w:rsidR="00E72882" w:rsidRPr="00EB5226" w:rsidRDefault="00E72882" w:rsidP="00E72882">
      <w:pPr>
        <w:rPr>
          <w:rFonts w:asciiTheme="minorHAnsi" w:hAnsiTheme="minorHAnsi"/>
          <w:sz w:val="22"/>
          <w:lang w:val="en-GB"/>
        </w:rPr>
      </w:pPr>
    </w:p>
    <w:p w:rsidR="00E72882" w:rsidRPr="00EB5226" w:rsidRDefault="00E72882" w:rsidP="00E72882">
      <w:pPr>
        <w:ind w:firstLine="360"/>
        <w:rPr>
          <w:rFonts w:asciiTheme="minorHAnsi" w:hAnsiTheme="minorHAnsi"/>
          <w:b/>
          <w:sz w:val="22"/>
          <w:u w:val="single"/>
          <w:lang w:val="en-GB"/>
        </w:rPr>
      </w:pPr>
      <w:r w:rsidRPr="00EB5226">
        <w:rPr>
          <w:rFonts w:asciiTheme="minorHAnsi" w:hAnsiTheme="minorHAnsi"/>
          <w:b/>
          <w:sz w:val="22"/>
          <w:u w:val="single"/>
          <w:lang w:val="en-GB"/>
        </w:rPr>
        <w:t>Refer to the below detailed steps for performing all the above steps:</w:t>
      </w:r>
    </w:p>
    <w:p w:rsidR="00E72882" w:rsidRPr="00EB5226" w:rsidRDefault="00E72882" w:rsidP="00E72882">
      <w:pPr>
        <w:ind w:firstLine="360"/>
        <w:rPr>
          <w:rFonts w:asciiTheme="minorHAnsi" w:hAnsiTheme="minorHAnsi"/>
          <w:sz w:val="22"/>
          <w:u w:val="single"/>
          <w:lang w:val="en-GB"/>
        </w:rPr>
      </w:pPr>
    </w:p>
    <w:p w:rsidR="00E72882" w:rsidRPr="00EB5226" w:rsidRDefault="00E72882" w:rsidP="00E72882">
      <w:pPr>
        <w:ind w:firstLine="360"/>
        <w:rPr>
          <w:rFonts w:asciiTheme="minorHAnsi" w:hAnsiTheme="minorHAnsi"/>
          <w:sz w:val="22"/>
          <w:u w:val="single"/>
          <w:lang w:val="en-GB"/>
        </w:rPr>
      </w:pPr>
      <w:r w:rsidRPr="00EB5226">
        <w:rPr>
          <w:rFonts w:asciiTheme="minorHAnsi" w:hAnsiTheme="minorHAnsi"/>
          <w:sz w:val="22"/>
          <w:u w:val="single"/>
          <w:lang w:val="en-GB"/>
        </w:rPr>
        <w:t>Pre-requisites:</w:t>
      </w:r>
    </w:p>
    <w:p w:rsidR="00E72882" w:rsidRDefault="00E72882" w:rsidP="00E72882">
      <w:pPr>
        <w:pStyle w:val="ListParagraph"/>
        <w:numPr>
          <w:ilvl w:val="0"/>
          <w:numId w:val="7"/>
        </w:numPr>
        <w:rPr>
          <w:rFonts w:asciiTheme="minorHAnsi" w:hAnsiTheme="minorHAnsi"/>
          <w:sz w:val="22"/>
          <w:lang w:val="en-GB"/>
        </w:rPr>
      </w:pPr>
      <w:r w:rsidRPr="00EB5226">
        <w:rPr>
          <w:rFonts w:asciiTheme="minorHAnsi" w:hAnsiTheme="minorHAnsi"/>
          <w:sz w:val="22"/>
          <w:lang w:val="en-GB"/>
        </w:rPr>
        <w:t xml:space="preserve">SVN should be installed on the local machine with </w:t>
      </w:r>
      <w:r w:rsidRPr="00EB5226">
        <w:rPr>
          <w:rFonts w:asciiTheme="minorHAnsi" w:hAnsiTheme="minorHAnsi"/>
          <w:b/>
          <w:sz w:val="22"/>
          <w:lang w:val="en-GB"/>
        </w:rPr>
        <w:t>command line tools</w:t>
      </w:r>
      <w:r w:rsidRPr="00EB5226">
        <w:rPr>
          <w:rFonts w:asciiTheme="minorHAnsi" w:hAnsiTheme="minorHAnsi"/>
          <w:sz w:val="22"/>
          <w:lang w:val="en-GB"/>
        </w:rPr>
        <w:t xml:space="preserve">. </w:t>
      </w:r>
    </w:p>
    <w:p w:rsidR="00E72882" w:rsidRPr="00EB5226" w:rsidRDefault="00E72882" w:rsidP="00E72882">
      <w:pPr>
        <w:pStyle w:val="ListParagraph"/>
        <w:numPr>
          <w:ilvl w:val="0"/>
          <w:numId w:val="7"/>
        </w:numPr>
        <w:rPr>
          <w:rFonts w:asciiTheme="minorHAnsi" w:hAnsiTheme="minorHAnsi"/>
          <w:sz w:val="22"/>
          <w:lang w:val="en-GB"/>
        </w:rPr>
      </w:pPr>
      <w:r>
        <w:rPr>
          <w:rFonts w:asciiTheme="minorHAnsi" w:hAnsiTheme="minorHAnsi"/>
          <w:sz w:val="22"/>
          <w:lang w:val="en-GB"/>
        </w:rPr>
        <w:t>Visual Studio and SVN plugin should be installed on the local machine.</w:t>
      </w:r>
    </w:p>
    <w:p w:rsidR="00E72882" w:rsidRPr="00EB5226" w:rsidRDefault="00E72882" w:rsidP="00E72882">
      <w:pPr>
        <w:pStyle w:val="ListParagraph"/>
        <w:numPr>
          <w:ilvl w:val="0"/>
          <w:numId w:val="7"/>
        </w:numPr>
        <w:rPr>
          <w:rFonts w:asciiTheme="minorHAnsi" w:hAnsiTheme="minorHAnsi"/>
          <w:sz w:val="22"/>
          <w:lang w:val="en-GB"/>
        </w:rPr>
      </w:pPr>
      <w:r w:rsidRPr="00EB5226">
        <w:rPr>
          <w:rFonts w:asciiTheme="minorHAnsi" w:hAnsiTheme="minorHAnsi"/>
          <w:sz w:val="22"/>
          <w:lang w:val="en-GB"/>
        </w:rPr>
        <w:t>Local user should have read/write access on SVN repository.</w:t>
      </w:r>
    </w:p>
    <w:p w:rsidR="00E72882" w:rsidRPr="009A5A69" w:rsidRDefault="00E72882" w:rsidP="00E72882">
      <w:pPr>
        <w:pStyle w:val="Heading2"/>
        <w:numPr>
          <w:ilvl w:val="1"/>
          <w:numId w:val="1"/>
        </w:numPr>
        <w:ind w:right="180"/>
        <w:rPr>
          <w:rFonts w:asciiTheme="minorHAnsi" w:hAnsiTheme="minorHAnsi" w:cs="Arial"/>
          <w:b w:val="0"/>
          <w:i w:val="0"/>
          <w:iCs w:val="0"/>
          <w:szCs w:val="24"/>
          <w:lang w:val="en-GB"/>
        </w:rPr>
      </w:pPr>
      <w:bookmarkStart w:id="19" w:name="_Toc390780655"/>
      <w:bookmarkStart w:id="20" w:name="_Toc393897009"/>
      <w:r w:rsidRPr="009A5A69">
        <w:rPr>
          <w:rFonts w:asciiTheme="minorHAnsi" w:hAnsiTheme="minorHAnsi" w:cs="Arial"/>
          <w:b w:val="0"/>
          <w:i w:val="0"/>
          <w:iCs w:val="0"/>
          <w:szCs w:val="24"/>
          <w:lang w:val="en-GB"/>
        </w:rPr>
        <w:t>Code Check-In &amp; Check-Out Process</w:t>
      </w:r>
      <w:bookmarkEnd w:id="19"/>
      <w:bookmarkEnd w:id="20"/>
    </w:p>
    <w:p w:rsidR="00E72882" w:rsidRPr="00931DD7" w:rsidRDefault="00E72882" w:rsidP="00E72882">
      <w:pPr>
        <w:ind w:left="360"/>
        <w:rPr>
          <w:rFonts w:asciiTheme="minorHAnsi" w:hAnsiTheme="minorHAnsi"/>
          <w:b/>
          <w:sz w:val="22"/>
          <w:lang w:val="en-GB"/>
        </w:rPr>
      </w:pPr>
    </w:p>
    <w:p w:rsidR="00E72882" w:rsidRPr="00931DD7" w:rsidRDefault="00E72882" w:rsidP="00E72882">
      <w:pPr>
        <w:ind w:left="1152" w:firstLine="288"/>
        <w:rPr>
          <w:rFonts w:asciiTheme="minorHAnsi" w:hAnsiTheme="minorHAnsi"/>
          <w:b/>
          <w:sz w:val="22"/>
          <w:lang w:val="en-GB"/>
        </w:rPr>
      </w:pPr>
      <w:r w:rsidRPr="00931DD7">
        <w:rPr>
          <w:rFonts w:asciiTheme="minorHAnsi" w:hAnsiTheme="minorHAnsi"/>
          <w:b/>
          <w:sz w:val="22"/>
          <w:lang w:val="en-GB"/>
        </w:rPr>
        <w:t>Refer to the below steps for the code “Check – Out” process:</w:t>
      </w:r>
    </w:p>
    <w:p w:rsidR="00E72882" w:rsidRPr="00931DD7" w:rsidRDefault="00E72882" w:rsidP="00E72882">
      <w:pPr>
        <w:ind w:left="1152" w:firstLine="288"/>
        <w:rPr>
          <w:rFonts w:asciiTheme="minorHAnsi" w:hAnsiTheme="minorHAnsi"/>
          <w:b/>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Code Checkout steps:</w:t>
      </w:r>
    </w:p>
    <w:p w:rsidR="00E72882" w:rsidRPr="00931DD7" w:rsidRDefault="00E72882" w:rsidP="00E72882">
      <w:pPr>
        <w:pStyle w:val="ListParagraph"/>
        <w:numPr>
          <w:ilvl w:val="0"/>
          <w:numId w:val="8"/>
        </w:numPr>
        <w:ind w:left="2232"/>
        <w:rPr>
          <w:rFonts w:asciiTheme="minorHAnsi" w:hAnsiTheme="minorHAnsi"/>
          <w:sz w:val="22"/>
          <w:lang w:val="en-GB"/>
        </w:rPr>
      </w:pPr>
      <w:r w:rsidRPr="00931DD7">
        <w:rPr>
          <w:rFonts w:asciiTheme="minorHAnsi" w:hAnsiTheme="minorHAnsi"/>
          <w:sz w:val="22"/>
          <w:lang w:val="en-GB"/>
        </w:rPr>
        <w:t>Create a folder on the local machine. (This folder will be called as working folder)</w:t>
      </w:r>
    </w:p>
    <w:p w:rsidR="00E72882" w:rsidRPr="00931DD7" w:rsidRDefault="00E72882" w:rsidP="00E72882">
      <w:pPr>
        <w:pStyle w:val="ListParagraph"/>
        <w:numPr>
          <w:ilvl w:val="0"/>
          <w:numId w:val="8"/>
        </w:numPr>
        <w:ind w:left="2232"/>
        <w:rPr>
          <w:rFonts w:asciiTheme="minorHAnsi" w:hAnsiTheme="minorHAnsi"/>
          <w:sz w:val="22"/>
          <w:lang w:val="en-GB"/>
        </w:rPr>
      </w:pPr>
      <w:r w:rsidRPr="00931DD7">
        <w:rPr>
          <w:rFonts w:asciiTheme="minorHAnsi" w:hAnsiTheme="minorHAnsi"/>
          <w:sz w:val="22"/>
          <w:lang w:val="en-GB"/>
        </w:rPr>
        <w:t>Right click on the folder and click on SVN Checkout and specify the code location you want to check out. By default, it will check out code from all underlying folders (recursive) and with the head revision version (most latest).</w:t>
      </w:r>
    </w:p>
    <w:p w:rsidR="00E72882" w:rsidRPr="00931DD7" w:rsidRDefault="00E72882" w:rsidP="00E72882">
      <w:pPr>
        <w:rPr>
          <w:rFonts w:asciiTheme="minorHAnsi" w:hAnsiTheme="minorHAnsi"/>
          <w:sz w:val="22"/>
          <w:lang w:val="en-GB"/>
        </w:rPr>
      </w:pPr>
    </w:p>
    <w:p w:rsidR="00E72882" w:rsidRPr="00931DD7" w:rsidRDefault="00E72882" w:rsidP="00E72882">
      <w:pPr>
        <w:ind w:left="1440"/>
        <w:rPr>
          <w:rFonts w:asciiTheme="minorHAnsi" w:hAnsiTheme="minorHAnsi"/>
          <w:sz w:val="22"/>
          <w:lang w:val="en-GB"/>
        </w:rPr>
      </w:pPr>
      <w:r w:rsidRPr="00931DD7">
        <w:rPr>
          <w:rFonts w:asciiTheme="minorHAnsi" w:hAnsiTheme="minorHAnsi"/>
          <w:b/>
          <w:sz w:val="22"/>
          <w:lang w:val="en-GB"/>
        </w:rPr>
        <w:t>Note</w:t>
      </w:r>
      <w:r w:rsidRPr="00931DD7">
        <w:rPr>
          <w:rFonts w:asciiTheme="minorHAnsi" w:hAnsiTheme="minorHAnsi"/>
          <w:sz w:val="22"/>
          <w:lang w:val="en-GB"/>
        </w:rPr>
        <w:t xml:space="preserve">: </w:t>
      </w:r>
      <w:r w:rsidRPr="00931DD7">
        <w:rPr>
          <w:rFonts w:asciiTheme="minorHAnsi" w:hAnsiTheme="minorHAnsi"/>
          <w:i/>
          <w:sz w:val="22"/>
          <w:lang w:val="en-GB"/>
        </w:rPr>
        <w:t>In SVN, working folder doesn’t mean that you have checkout the code from repository. It is just a local folder with a mapping to the SVN repository so that you can commit your changes to the repository using this folder. Also, if you have checked out any code from SVN it doesn’t mean that only you can commit the code into SVN. Any other user at the same time can also create a working folder and commit the changes to the repository</w:t>
      </w:r>
      <w:r w:rsidRPr="00931DD7">
        <w:rPr>
          <w:rFonts w:asciiTheme="minorHAnsi" w:hAnsiTheme="minorHAnsi"/>
          <w:sz w:val="22"/>
          <w:lang w:val="en-GB"/>
        </w:rPr>
        <w:t>.</w:t>
      </w:r>
    </w:p>
    <w:p w:rsidR="00E72882" w:rsidRPr="00931DD7" w:rsidRDefault="00E72882" w:rsidP="00E72882">
      <w:pPr>
        <w:rPr>
          <w:rFonts w:asciiTheme="minorHAnsi" w:hAnsiTheme="minorHAnsi"/>
          <w:sz w:val="22"/>
          <w:lang w:val="en-GB"/>
        </w:rPr>
      </w:pPr>
    </w:p>
    <w:p w:rsidR="00E72882" w:rsidRPr="00931DD7" w:rsidRDefault="00E72882" w:rsidP="00E72882">
      <w:pPr>
        <w:ind w:left="1152" w:firstLine="288"/>
        <w:rPr>
          <w:rFonts w:asciiTheme="minorHAnsi" w:hAnsiTheme="minorHAnsi"/>
          <w:b/>
          <w:sz w:val="22"/>
          <w:lang w:val="en-GB"/>
        </w:rPr>
      </w:pPr>
      <w:r w:rsidRPr="00931DD7">
        <w:rPr>
          <w:rFonts w:asciiTheme="minorHAnsi" w:hAnsiTheme="minorHAnsi"/>
          <w:b/>
          <w:sz w:val="22"/>
          <w:lang w:val="en-GB"/>
        </w:rPr>
        <w:t>Refer to the below steps for the code “Check – In” process:</w:t>
      </w:r>
    </w:p>
    <w:p w:rsidR="00E72882" w:rsidRPr="00931DD7" w:rsidRDefault="00E72882" w:rsidP="00E72882">
      <w:pPr>
        <w:pStyle w:val="ListParagraph"/>
        <w:ind w:left="2592"/>
        <w:rPr>
          <w:rFonts w:asciiTheme="minorHAnsi" w:hAnsiTheme="minorHAnsi"/>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Code Check-In steps:</w:t>
      </w:r>
    </w:p>
    <w:p w:rsidR="00E72882" w:rsidRPr="00931DD7" w:rsidRDefault="00E72882" w:rsidP="00E72882">
      <w:pPr>
        <w:pStyle w:val="ListParagraph"/>
        <w:numPr>
          <w:ilvl w:val="0"/>
          <w:numId w:val="9"/>
        </w:numPr>
        <w:ind w:left="2232"/>
        <w:rPr>
          <w:rFonts w:asciiTheme="minorHAnsi" w:hAnsiTheme="minorHAnsi"/>
          <w:sz w:val="22"/>
          <w:lang w:val="en-GB"/>
        </w:rPr>
      </w:pPr>
      <w:r w:rsidRPr="00931DD7">
        <w:rPr>
          <w:rFonts w:asciiTheme="minorHAnsi" w:hAnsiTheme="minorHAnsi"/>
          <w:sz w:val="22"/>
          <w:lang w:val="en-GB"/>
        </w:rPr>
        <w:t>Navigate to the working folder created earlier during code checkout.</w:t>
      </w:r>
    </w:p>
    <w:p w:rsidR="00E72882" w:rsidRPr="00931DD7" w:rsidRDefault="00E72882" w:rsidP="00E72882">
      <w:pPr>
        <w:pStyle w:val="ListParagraph"/>
        <w:numPr>
          <w:ilvl w:val="0"/>
          <w:numId w:val="9"/>
        </w:numPr>
        <w:ind w:left="2232"/>
        <w:rPr>
          <w:rFonts w:asciiTheme="minorHAnsi" w:hAnsiTheme="minorHAnsi"/>
          <w:sz w:val="22"/>
          <w:lang w:val="en-GB"/>
        </w:rPr>
      </w:pPr>
      <w:r w:rsidRPr="00931DD7">
        <w:rPr>
          <w:rFonts w:asciiTheme="minorHAnsi" w:hAnsiTheme="minorHAnsi"/>
          <w:sz w:val="22"/>
          <w:lang w:val="en-GB"/>
        </w:rPr>
        <w:t>Update the changes within the underlying folders. You can also add new folders.</w:t>
      </w:r>
    </w:p>
    <w:p w:rsidR="00E72882" w:rsidRPr="00931DD7" w:rsidRDefault="00E72882" w:rsidP="00E72882">
      <w:pPr>
        <w:pStyle w:val="ListParagraph"/>
        <w:numPr>
          <w:ilvl w:val="0"/>
          <w:numId w:val="9"/>
        </w:numPr>
        <w:ind w:left="2232"/>
        <w:rPr>
          <w:rFonts w:asciiTheme="minorHAnsi" w:hAnsiTheme="minorHAnsi"/>
          <w:sz w:val="22"/>
          <w:lang w:val="en-GB"/>
        </w:rPr>
      </w:pPr>
      <w:r w:rsidRPr="00931DD7">
        <w:rPr>
          <w:rFonts w:asciiTheme="minorHAnsi" w:hAnsiTheme="minorHAnsi"/>
          <w:sz w:val="22"/>
          <w:lang w:val="en-GB"/>
        </w:rPr>
        <w:t>Once the changes have been completed, right click on the working folder and click on SVN Commit… option.</w:t>
      </w:r>
    </w:p>
    <w:p w:rsidR="00E72882" w:rsidRPr="00931DD7" w:rsidRDefault="00E72882" w:rsidP="00E72882">
      <w:pPr>
        <w:pStyle w:val="ListParagraph"/>
        <w:numPr>
          <w:ilvl w:val="0"/>
          <w:numId w:val="9"/>
        </w:numPr>
        <w:ind w:left="2232"/>
        <w:rPr>
          <w:rFonts w:asciiTheme="minorHAnsi" w:hAnsiTheme="minorHAnsi"/>
          <w:sz w:val="22"/>
          <w:lang w:val="en-GB"/>
        </w:rPr>
      </w:pPr>
      <w:r w:rsidRPr="00931DD7">
        <w:rPr>
          <w:rFonts w:asciiTheme="minorHAnsi" w:hAnsiTheme="minorHAnsi"/>
          <w:sz w:val="22"/>
          <w:lang w:val="en-GB"/>
        </w:rPr>
        <w:lastRenderedPageBreak/>
        <w:t xml:space="preserve">Specify the change details as </w:t>
      </w:r>
      <w:r w:rsidRPr="00931DD7">
        <w:rPr>
          <w:rFonts w:asciiTheme="minorHAnsi" w:hAnsiTheme="minorHAnsi"/>
          <w:b/>
          <w:sz w:val="22"/>
          <w:lang w:val="en-GB"/>
        </w:rPr>
        <w:t xml:space="preserve">label </w:t>
      </w:r>
      <w:r w:rsidRPr="00931DD7">
        <w:rPr>
          <w:rFonts w:asciiTheme="minorHAnsi" w:hAnsiTheme="minorHAnsi"/>
          <w:sz w:val="22"/>
          <w:lang w:val="en-GB"/>
        </w:rPr>
        <w:t xml:space="preserve">(Refer to the </w:t>
      </w:r>
      <w:hyperlink w:anchor="_Appendix" w:history="1">
        <w:r w:rsidRPr="00931DD7">
          <w:rPr>
            <w:rStyle w:val="Hyperlink"/>
            <w:rFonts w:asciiTheme="minorHAnsi" w:hAnsiTheme="minorHAnsi"/>
            <w:sz w:val="22"/>
            <w:lang w:val="en-GB"/>
          </w:rPr>
          <w:t>appendix</w:t>
        </w:r>
      </w:hyperlink>
      <w:r w:rsidRPr="00931DD7">
        <w:rPr>
          <w:rFonts w:asciiTheme="minorHAnsi" w:hAnsiTheme="minorHAnsi"/>
          <w:sz w:val="22"/>
          <w:lang w:val="en-GB"/>
        </w:rPr>
        <w:t xml:space="preserve"> for the label text format) in the pop up window and also verify if SVN is able to identify your changes appropriately.</w:t>
      </w:r>
    </w:p>
    <w:p w:rsidR="00E72882" w:rsidRPr="00931DD7" w:rsidRDefault="00E72882" w:rsidP="00E72882">
      <w:pPr>
        <w:pStyle w:val="ListParagraph"/>
        <w:numPr>
          <w:ilvl w:val="0"/>
          <w:numId w:val="9"/>
        </w:numPr>
        <w:ind w:left="2232"/>
        <w:rPr>
          <w:rFonts w:asciiTheme="minorHAnsi" w:hAnsiTheme="minorHAnsi"/>
          <w:sz w:val="22"/>
          <w:lang w:val="en-GB"/>
        </w:rPr>
      </w:pPr>
      <w:r w:rsidRPr="00931DD7">
        <w:rPr>
          <w:rFonts w:asciiTheme="minorHAnsi" w:hAnsiTheme="minorHAnsi"/>
          <w:sz w:val="22"/>
          <w:lang w:val="en-GB"/>
        </w:rPr>
        <w:t>Once verified, click on OK.</w:t>
      </w:r>
    </w:p>
    <w:p w:rsidR="00E72882" w:rsidRPr="009A5A69" w:rsidRDefault="00E72882" w:rsidP="00E72882">
      <w:pPr>
        <w:pStyle w:val="Heading2"/>
        <w:numPr>
          <w:ilvl w:val="1"/>
          <w:numId w:val="1"/>
        </w:numPr>
        <w:ind w:right="180"/>
        <w:rPr>
          <w:rFonts w:asciiTheme="minorHAnsi" w:hAnsiTheme="minorHAnsi" w:cs="Arial"/>
          <w:b w:val="0"/>
          <w:i w:val="0"/>
          <w:iCs w:val="0"/>
          <w:szCs w:val="24"/>
          <w:lang w:val="en-GB"/>
        </w:rPr>
      </w:pPr>
      <w:bookmarkStart w:id="21" w:name="_New_Branch_Creation"/>
      <w:bookmarkStart w:id="22" w:name="_Toc390780656"/>
      <w:bookmarkStart w:id="23" w:name="_Toc393897010"/>
      <w:bookmarkEnd w:id="21"/>
      <w:r w:rsidRPr="009A5A69">
        <w:rPr>
          <w:rFonts w:asciiTheme="minorHAnsi" w:hAnsiTheme="minorHAnsi" w:cs="Arial"/>
          <w:b w:val="0"/>
          <w:i w:val="0"/>
          <w:iCs w:val="0"/>
          <w:szCs w:val="24"/>
          <w:lang w:val="en-GB"/>
        </w:rPr>
        <w:t>New Branch Creation</w:t>
      </w:r>
      <w:bookmarkEnd w:id="22"/>
      <w:bookmarkEnd w:id="23"/>
      <w:r w:rsidRPr="009A5A69">
        <w:rPr>
          <w:rFonts w:asciiTheme="minorHAnsi" w:hAnsiTheme="minorHAnsi" w:cs="Arial"/>
          <w:b w:val="0"/>
          <w:i w:val="0"/>
          <w:iCs w:val="0"/>
          <w:szCs w:val="24"/>
          <w:lang w:val="en-GB"/>
        </w:rPr>
        <w:t xml:space="preserve"> </w:t>
      </w:r>
    </w:p>
    <w:p w:rsidR="00E72882" w:rsidRPr="009A5A69" w:rsidRDefault="00E72882" w:rsidP="00E72882">
      <w:pPr>
        <w:ind w:left="1152" w:firstLine="288"/>
        <w:rPr>
          <w:rFonts w:asciiTheme="minorHAnsi" w:hAnsiTheme="minorHAnsi"/>
          <w:b/>
          <w:lang w:val="en-GB"/>
        </w:rPr>
      </w:pPr>
    </w:p>
    <w:p w:rsidR="00E72882" w:rsidRPr="00931DD7" w:rsidRDefault="00E72882" w:rsidP="00E72882">
      <w:pPr>
        <w:ind w:left="1152" w:firstLine="288"/>
        <w:rPr>
          <w:rFonts w:asciiTheme="minorHAnsi" w:hAnsiTheme="minorHAnsi"/>
          <w:b/>
          <w:sz w:val="22"/>
          <w:lang w:val="en-GB"/>
        </w:rPr>
      </w:pPr>
      <w:r w:rsidRPr="00931DD7">
        <w:rPr>
          <w:rFonts w:asciiTheme="minorHAnsi" w:hAnsiTheme="minorHAnsi"/>
          <w:b/>
          <w:sz w:val="22"/>
          <w:lang w:val="en-GB"/>
        </w:rPr>
        <w:t>Refer to the below steps for creating a new Branch from the Trunk Folder:</w:t>
      </w:r>
    </w:p>
    <w:p w:rsidR="00E72882" w:rsidRPr="00931DD7" w:rsidRDefault="00E72882" w:rsidP="00E72882">
      <w:pPr>
        <w:pStyle w:val="ListParagraph"/>
        <w:ind w:left="2592"/>
        <w:rPr>
          <w:rFonts w:asciiTheme="minorHAnsi" w:hAnsiTheme="minorHAnsi"/>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Steps:</w:t>
      </w:r>
    </w:p>
    <w:p w:rsidR="00E72882" w:rsidRDefault="00E72882" w:rsidP="00E72882">
      <w:pPr>
        <w:pStyle w:val="ListParagraph"/>
        <w:numPr>
          <w:ilvl w:val="0"/>
          <w:numId w:val="10"/>
        </w:numPr>
        <w:rPr>
          <w:rFonts w:asciiTheme="minorHAnsi" w:hAnsiTheme="minorHAnsi"/>
          <w:sz w:val="22"/>
          <w:lang w:val="en-GB"/>
        </w:rPr>
      </w:pPr>
      <w:r w:rsidRPr="00931DD7">
        <w:rPr>
          <w:rFonts w:asciiTheme="minorHAnsi" w:hAnsiTheme="minorHAnsi"/>
          <w:sz w:val="22"/>
          <w:lang w:val="en-GB"/>
        </w:rPr>
        <w:t>Create a new folder on the local machine</w:t>
      </w:r>
      <w:r>
        <w:rPr>
          <w:rFonts w:asciiTheme="minorHAnsi" w:hAnsiTheme="minorHAnsi"/>
          <w:sz w:val="22"/>
          <w:lang w:val="en-GB"/>
        </w:rPr>
        <w:t xml:space="preserve"> to get the code from the TRUNK folder.</w:t>
      </w:r>
    </w:p>
    <w:p w:rsidR="00E72882" w:rsidRDefault="00E72882" w:rsidP="00E72882">
      <w:pPr>
        <w:pStyle w:val="ListParagraph"/>
        <w:numPr>
          <w:ilvl w:val="0"/>
          <w:numId w:val="10"/>
        </w:numPr>
        <w:rPr>
          <w:rFonts w:asciiTheme="minorHAnsi" w:hAnsiTheme="minorHAnsi"/>
          <w:sz w:val="22"/>
          <w:lang w:val="en-GB"/>
        </w:rPr>
      </w:pPr>
      <w:r w:rsidRPr="00931DD7">
        <w:rPr>
          <w:rFonts w:asciiTheme="minorHAnsi" w:hAnsiTheme="minorHAnsi"/>
          <w:sz w:val="22"/>
          <w:lang w:val="en-GB"/>
        </w:rPr>
        <w:t>Check-Out the code base from the Trunk folder to the folder created in step 1.</w:t>
      </w:r>
    </w:p>
    <w:p w:rsidR="00E72882" w:rsidRPr="00931DD7" w:rsidRDefault="00E72882" w:rsidP="00E72882">
      <w:pPr>
        <w:pStyle w:val="ListParagraph"/>
        <w:ind w:left="2232"/>
        <w:rPr>
          <w:rFonts w:asciiTheme="minorHAnsi" w:hAnsiTheme="minorHAnsi"/>
          <w:sz w:val="22"/>
          <w:lang w:val="en-GB"/>
        </w:rPr>
      </w:pPr>
      <w:r>
        <w:rPr>
          <w:noProof/>
        </w:rPr>
        <w:drawing>
          <wp:inline distT="0" distB="0" distL="0" distR="0" wp14:anchorId="69BDF6D8" wp14:editId="37B3B4BB">
            <wp:extent cx="1475117" cy="2155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855" t="52250" r="56451" b="17258"/>
                    <a:stretch/>
                  </pic:blipFill>
                  <pic:spPr bwMode="auto">
                    <a:xfrm>
                      <a:off x="0" y="0"/>
                      <a:ext cx="1492302" cy="2180554"/>
                    </a:xfrm>
                    <a:prstGeom prst="rect">
                      <a:avLst/>
                    </a:prstGeom>
                    <a:ln>
                      <a:noFill/>
                    </a:ln>
                    <a:extLst>
                      <a:ext uri="{53640926-AAD7-44D8-BBD7-CCE9431645EC}">
                        <a14:shadowObscured xmlns:a14="http://schemas.microsoft.com/office/drawing/2010/main"/>
                      </a:ext>
                    </a:extLst>
                  </pic:spPr>
                </pic:pic>
              </a:graphicData>
            </a:graphic>
          </wp:inline>
        </w:drawing>
      </w:r>
    </w:p>
    <w:p w:rsidR="00E72882" w:rsidRDefault="00E72882" w:rsidP="00E72882">
      <w:pPr>
        <w:pStyle w:val="ListParagraph"/>
        <w:numPr>
          <w:ilvl w:val="0"/>
          <w:numId w:val="10"/>
        </w:numPr>
        <w:rPr>
          <w:rFonts w:asciiTheme="minorHAnsi" w:hAnsiTheme="minorHAnsi"/>
          <w:sz w:val="22"/>
          <w:lang w:val="en-GB"/>
        </w:rPr>
      </w:pPr>
      <w:r w:rsidRPr="00931DD7">
        <w:rPr>
          <w:rFonts w:asciiTheme="minorHAnsi" w:hAnsiTheme="minorHAnsi"/>
          <w:sz w:val="22"/>
          <w:lang w:val="en-GB"/>
        </w:rPr>
        <w:t xml:space="preserve">Now, right click on the folder created on step </w:t>
      </w:r>
      <w:r>
        <w:rPr>
          <w:rFonts w:asciiTheme="minorHAnsi" w:hAnsiTheme="minorHAnsi"/>
          <w:sz w:val="22"/>
          <w:lang w:val="en-GB"/>
        </w:rPr>
        <w:t>1</w:t>
      </w:r>
      <w:r w:rsidRPr="00931DD7">
        <w:rPr>
          <w:rFonts w:asciiTheme="minorHAnsi" w:hAnsiTheme="minorHAnsi"/>
          <w:sz w:val="22"/>
          <w:lang w:val="en-GB"/>
        </w:rPr>
        <w:t xml:space="preserve"> and navigate to the </w:t>
      </w:r>
      <w:proofErr w:type="spellStart"/>
      <w:r w:rsidRPr="00931DD7">
        <w:rPr>
          <w:rFonts w:asciiTheme="minorHAnsi" w:hAnsiTheme="minorHAnsi"/>
          <w:sz w:val="22"/>
          <w:lang w:val="en-GB"/>
        </w:rPr>
        <w:t>TortoiseSVN</w:t>
      </w:r>
      <w:proofErr w:type="spellEnd"/>
      <w:r w:rsidRPr="00931DD7">
        <w:rPr>
          <w:rFonts w:asciiTheme="minorHAnsi" w:hAnsiTheme="minorHAnsi"/>
          <w:sz w:val="22"/>
          <w:lang w:val="en-GB"/>
        </w:rPr>
        <w:t xml:space="preserve"> submenu and click on Branch/Tag.</w:t>
      </w:r>
    </w:p>
    <w:p w:rsidR="00E72882" w:rsidRPr="00931DD7" w:rsidRDefault="00E72882" w:rsidP="00E72882">
      <w:pPr>
        <w:pStyle w:val="ListParagraph"/>
        <w:ind w:left="2232"/>
        <w:rPr>
          <w:rFonts w:asciiTheme="minorHAnsi" w:hAnsiTheme="minorHAnsi"/>
          <w:sz w:val="22"/>
          <w:lang w:val="en-GB"/>
        </w:rPr>
      </w:pPr>
      <w:r>
        <w:rPr>
          <w:noProof/>
        </w:rPr>
        <w:drawing>
          <wp:inline distT="0" distB="0" distL="0" distR="0" wp14:anchorId="0C411578" wp14:editId="37E15E02">
            <wp:extent cx="2233295" cy="326874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206" t="23410" r="40198" b="7807"/>
                    <a:stretch/>
                  </pic:blipFill>
                  <pic:spPr bwMode="auto">
                    <a:xfrm>
                      <a:off x="0" y="0"/>
                      <a:ext cx="2234526" cy="3270548"/>
                    </a:xfrm>
                    <a:prstGeom prst="rect">
                      <a:avLst/>
                    </a:prstGeom>
                    <a:ln>
                      <a:noFill/>
                    </a:ln>
                    <a:extLst>
                      <a:ext uri="{53640926-AAD7-44D8-BBD7-CCE9431645EC}">
                        <a14:shadowObscured xmlns:a14="http://schemas.microsoft.com/office/drawing/2010/main"/>
                      </a:ext>
                    </a:extLst>
                  </pic:spPr>
                </pic:pic>
              </a:graphicData>
            </a:graphic>
          </wp:inline>
        </w:drawing>
      </w:r>
    </w:p>
    <w:p w:rsidR="00E72882" w:rsidRPr="00931DD7" w:rsidRDefault="00E72882" w:rsidP="00E72882">
      <w:pPr>
        <w:pStyle w:val="ListParagraph"/>
        <w:numPr>
          <w:ilvl w:val="0"/>
          <w:numId w:val="10"/>
        </w:numPr>
        <w:rPr>
          <w:rFonts w:asciiTheme="minorHAnsi" w:hAnsiTheme="minorHAnsi"/>
          <w:i/>
          <w:sz w:val="22"/>
          <w:lang w:val="en-GB"/>
        </w:rPr>
      </w:pPr>
      <w:r w:rsidRPr="00931DD7">
        <w:rPr>
          <w:rFonts w:asciiTheme="minorHAnsi" w:hAnsiTheme="minorHAnsi"/>
          <w:sz w:val="22"/>
          <w:lang w:val="en-GB"/>
        </w:rPr>
        <w:t xml:space="preserve">Specify the new Branch path you want to create. </w:t>
      </w:r>
      <w:proofErr w:type="spellStart"/>
      <w:r w:rsidRPr="00931DD7">
        <w:rPr>
          <w:rFonts w:asciiTheme="minorHAnsi" w:hAnsiTheme="minorHAnsi"/>
          <w:i/>
          <w:sz w:val="22"/>
          <w:lang w:val="en-GB"/>
        </w:rPr>
        <w:t>Eq</w:t>
      </w:r>
      <w:proofErr w:type="spellEnd"/>
      <w:r w:rsidRPr="00931DD7">
        <w:rPr>
          <w:rFonts w:asciiTheme="minorHAnsi" w:hAnsiTheme="minorHAnsi"/>
          <w:i/>
          <w:sz w:val="22"/>
          <w:lang w:val="en-GB"/>
        </w:rPr>
        <w:t>: /branch/SSR 13.3 Permissions release.</w:t>
      </w:r>
    </w:p>
    <w:p w:rsidR="00E72882" w:rsidRPr="00931DD7" w:rsidRDefault="00E72882" w:rsidP="00E72882">
      <w:pPr>
        <w:pStyle w:val="ListParagraph"/>
        <w:numPr>
          <w:ilvl w:val="0"/>
          <w:numId w:val="10"/>
        </w:numPr>
        <w:rPr>
          <w:rFonts w:asciiTheme="minorHAnsi" w:hAnsiTheme="minorHAnsi"/>
          <w:sz w:val="22"/>
          <w:lang w:val="en-GB"/>
        </w:rPr>
      </w:pPr>
      <w:r w:rsidRPr="00931DD7">
        <w:rPr>
          <w:rFonts w:asciiTheme="minorHAnsi" w:hAnsiTheme="minorHAnsi"/>
          <w:sz w:val="22"/>
          <w:lang w:val="en-GB"/>
        </w:rPr>
        <w:lastRenderedPageBreak/>
        <w:t>Provide an appropriate message for the labelling purpose. And choose the “head revision” radio button from the create copy option and click on OK.</w:t>
      </w:r>
    </w:p>
    <w:p w:rsidR="00E72882" w:rsidRPr="00931DD7" w:rsidRDefault="00E72882" w:rsidP="00E72882">
      <w:pPr>
        <w:pStyle w:val="ListParagraph"/>
        <w:numPr>
          <w:ilvl w:val="0"/>
          <w:numId w:val="10"/>
        </w:numPr>
        <w:rPr>
          <w:rFonts w:asciiTheme="minorHAnsi" w:hAnsiTheme="minorHAnsi"/>
          <w:sz w:val="22"/>
          <w:lang w:val="en-GB"/>
        </w:rPr>
      </w:pPr>
      <w:r>
        <w:rPr>
          <w:rFonts w:asciiTheme="minorHAnsi" w:hAnsiTheme="minorHAnsi"/>
          <w:sz w:val="22"/>
          <w:lang w:val="en-GB"/>
        </w:rPr>
        <w:t xml:space="preserve">Once the new Branch is created on the repository, </w:t>
      </w:r>
      <w:r w:rsidRPr="00931DD7">
        <w:rPr>
          <w:rFonts w:asciiTheme="minorHAnsi" w:hAnsiTheme="minorHAnsi"/>
          <w:sz w:val="22"/>
          <w:lang w:val="en-GB"/>
        </w:rPr>
        <w:t xml:space="preserve">Checkout and </w:t>
      </w:r>
      <w:proofErr w:type="gramStart"/>
      <w:r w:rsidRPr="00931DD7">
        <w:rPr>
          <w:rFonts w:asciiTheme="minorHAnsi" w:hAnsiTheme="minorHAnsi"/>
          <w:sz w:val="22"/>
          <w:lang w:val="en-GB"/>
        </w:rPr>
        <w:t>create</w:t>
      </w:r>
      <w:proofErr w:type="gramEnd"/>
      <w:r w:rsidRPr="00931DD7">
        <w:rPr>
          <w:rFonts w:asciiTheme="minorHAnsi" w:hAnsiTheme="minorHAnsi"/>
          <w:sz w:val="22"/>
          <w:lang w:val="en-GB"/>
        </w:rPr>
        <w:t xml:space="preserve"> a working Branch folder on the local machine.</w:t>
      </w:r>
    </w:p>
    <w:p w:rsidR="00E72882" w:rsidRPr="009A5A69" w:rsidRDefault="00E72882" w:rsidP="00E72882">
      <w:pPr>
        <w:rPr>
          <w:rFonts w:asciiTheme="minorHAnsi" w:hAnsiTheme="minorHAnsi"/>
          <w:lang w:val="en-GB"/>
        </w:rPr>
      </w:pPr>
    </w:p>
    <w:p w:rsidR="00E72882" w:rsidRPr="009A5A69" w:rsidRDefault="00E72882" w:rsidP="00E72882">
      <w:pPr>
        <w:pStyle w:val="Heading2"/>
        <w:numPr>
          <w:ilvl w:val="1"/>
          <w:numId w:val="1"/>
        </w:numPr>
        <w:ind w:right="180"/>
        <w:rPr>
          <w:rFonts w:asciiTheme="minorHAnsi" w:hAnsiTheme="minorHAnsi" w:cs="Arial"/>
          <w:b w:val="0"/>
          <w:i w:val="0"/>
          <w:iCs w:val="0"/>
          <w:szCs w:val="24"/>
          <w:lang w:val="en-GB"/>
        </w:rPr>
      </w:pPr>
      <w:bookmarkStart w:id="24" w:name="_Toc390780657"/>
      <w:bookmarkStart w:id="25" w:name="_Toc393897011"/>
      <w:r w:rsidRPr="009A5A69">
        <w:rPr>
          <w:rFonts w:asciiTheme="minorHAnsi" w:hAnsiTheme="minorHAnsi" w:cs="Arial"/>
          <w:b w:val="0"/>
          <w:i w:val="0"/>
          <w:iCs w:val="0"/>
          <w:szCs w:val="24"/>
          <w:lang w:val="en-GB"/>
        </w:rPr>
        <w:t>Build Creation</w:t>
      </w:r>
      <w:bookmarkEnd w:id="24"/>
      <w:bookmarkEnd w:id="25"/>
      <w:r w:rsidRPr="009A5A69">
        <w:rPr>
          <w:rFonts w:asciiTheme="minorHAnsi" w:hAnsiTheme="minorHAnsi" w:cs="Arial"/>
          <w:b w:val="0"/>
          <w:i w:val="0"/>
          <w:iCs w:val="0"/>
          <w:szCs w:val="24"/>
          <w:lang w:val="en-GB"/>
        </w:rPr>
        <w:t xml:space="preserve"> </w:t>
      </w:r>
    </w:p>
    <w:p w:rsidR="00E72882" w:rsidRPr="009A5A69" w:rsidRDefault="00E72882" w:rsidP="00E72882">
      <w:pPr>
        <w:pStyle w:val="Heading2"/>
        <w:numPr>
          <w:ilvl w:val="2"/>
          <w:numId w:val="1"/>
        </w:numPr>
        <w:ind w:right="180"/>
        <w:rPr>
          <w:rFonts w:asciiTheme="minorHAnsi" w:hAnsiTheme="minorHAnsi" w:cs="Arial"/>
          <w:b w:val="0"/>
          <w:i w:val="0"/>
          <w:iCs w:val="0"/>
          <w:szCs w:val="24"/>
          <w:lang w:val="en-GB"/>
        </w:rPr>
      </w:pPr>
      <w:r w:rsidRPr="009A5A69">
        <w:rPr>
          <w:rFonts w:asciiTheme="minorHAnsi" w:hAnsiTheme="minorHAnsi" w:cs="Arial"/>
          <w:b w:val="0"/>
          <w:i w:val="0"/>
          <w:iCs w:val="0"/>
          <w:szCs w:val="24"/>
          <w:lang w:val="en-GB"/>
        </w:rPr>
        <w:t xml:space="preserve"> </w:t>
      </w:r>
      <w:bookmarkStart w:id="26" w:name="_Toc390780658"/>
      <w:bookmarkStart w:id="27" w:name="_Toc393897012"/>
      <w:r w:rsidRPr="009A5A69">
        <w:rPr>
          <w:rFonts w:asciiTheme="minorHAnsi" w:hAnsiTheme="minorHAnsi" w:cs="Arial"/>
          <w:b w:val="0"/>
          <w:i w:val="0"/>
          <w:iCs w:val="0"/>
          <w:szCs w:val="24"/>
          <w:lang w:val="en-GB"/>
        </w:rPr>
        <w:t>Single release with one Branch folder</w:t>
      </w:r>
      <w:bookmarkEnd w:id="26"/>
      <w:bookmarkEnd w:id="27"/>
    </w:p>
    <w:p w:rsidR="00E72882" w:rsidRPr="00931DD7" w:rsidRDefault="00E72882" w:rsidP="00E72882">
      <w:pPr>
        <w:ind w:left="1440"/>
        <w:rPr>
          <w:rFonts w:asciiTheme="minorHAnsi" w:hAnsiTheme="minorHAnsi"/>
          <w:sz w:val="22"/>
          <w:lang w:val="en-GB"/>
        </w:rPr>
      </w:pPr>
    </w:p>
    <w:p w:rsidR="00E72882" w:rsidRPr="00931DD7" w:rsidRDefault="00E72882" w:rsidP="00E72882">
      <w:pPr>
        <w:ind w:left="1152" w:firstLine="288"/>
        <w:rPr>
          <w:rFonts w:asciiTheme="minorHAnsi" w:hAnsiTheme="minorHAnsi"/>
          <w:b/>
          <w:sz w:val="22"/>
          <w:lang w:val="en-GB"/>
        </w:rPr>
      </w:pPr>
      <w:r w:rsidRPr="00931DD7">
        <w:rPr>
          <w:rFonts w:asciiTheme="minorHAnsi" w:hAnsiTheme="minorHAnsi"/>
          <w:b/>
          <w:sz w:val="22"/>
          <w:lang w:val="en-GB"/>
        </w:rPr>
        <w:t>Refer to the below steps for creating a build from the Branch Folder:</w:t>
      </w:r>
    </w:p>
    <w:p w:rsidR="00E72882" w:rsidRPr="00931DD7" w:rsidRDefault="00E72882" w:rsidP="00E72882">
      <w:pPr>
        <w:pStyle w:val="ListParagraph"/>
        <w:ind w:left="2592"/>
        <w:rPr>
          <w:rFonts w:asciiTheme="minorHAnsi" w:hAnsiTheme="minorHAnsi"/>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Steps:</w:t>
      </w:r>
    </w:p>
    <w:p w:rsidR="00E72882" w:rsidRPr="00931DD7" w:rsidRDefault="00E72882" w:rsidP="00E72882">
      <w:pPr>
        <w:pStyle w:val="ListParagraph"/>
        <w:numPr>
          <w:ilvl w:val="0"/>
          <w:numId w:val="16"/>
        </w:numPr>
        <w:rPr>
          <w:rFonts w:asciiTheme="minorHAnsi" w:hAnsiTheme="minorHAnsi"/>
          <w:sz w:val="22"/>
          <w:lang w:val="en-GB"/>
        </w:rPr>
      </w:pPr>
      <w:r w:rsidRPr="00931DD7">
        <w:rPr>
          <w:rFonts w:asciiTheme="minorHAnsi" w:hAnsiTheme="minorHAnsi"/>
          <w:sz w:val="22"/>
          <w:lang w:val="en-GB"/>
        </w:rPr>
        <w:t>Merge the release/build changes on the Branch working copy folder.</w:t>
      </w:r>
    </w:p>
    <w:p w:rsidR="00E72882" w:rsidRPr="00931DD7" w:rsidRDefault="00E72882" w:rsidP="00E72882">
      <w:pPr>
        <w:pStyle w:val="ListParagraph"/>
        <w:numPr>
          <w:ilvl w:val="0"/>
          <w:numId w:val="16"/>
        </w:numPr>
        <w:rPr>
          <w:rFonts w:asciiTheme="minorHAnsi" w:hAnsiTheme="minorHAnsi"/>
          <w:sz w:val="22"/>
          <w:lang w:val="en-GB"/>
        </w:rPr>
      </w:pPr>
      <w:r w:rsidRPr="00931DD7">
        <w:rPr>
          <w:rFonts w:asciiTheme="minorHAnsi" w:hAnsiTheme="minorHAnsi"/>
          <w:sz w:val="22"/>
          <w:lang w:val="en-GB"/>
        </w:rPr>
        <w:t>Commit and Label the changes with the Branch repository.</w:t>
      </w:r>
    </w:p>
    <w:p w:rsidR="00E72882" w:rsidRPr="00931DD7" w:rsidRDefault="00E72882" w:rsidP="00E72882">
      <w:pPr>
        <w:pStyle w:val="ListParagraph"/>
        <w:numPr>
          <w:ilvl w:val="0"/>
          <w:numId w:val="16"/>
        </w:numPr>
        <w:rPr>
          <w:rFonts w:asciiTheme="minorHAnsi" w:hAnsiTheme="minorHAnsi"/>
          <w:sz w:val="22"/>
          <w:lang w:val="en-GB"/>
        </w:rPr>
      </w:pPr>
      <w:r w:rsidRPr="00931DD7">
        <w:rPr>
          <w:rFonts w:asciiTheme="minorHAnsi" w:hAnsiTheme="minorHAnsi"/>
          <w:sz w:val="22"/>
          <w:lang w:val="en-GB"/>
        </w:rPr>
        <w:t>Create the build as appropriate.</w:t>
      </w:r>
    </w:p>
    <w:p w:rsidR="00E72882" w:rsidRPr="009A5A69" w:rsidRDefault="00E72882" w:rsidP="00E72882">
      <w:pPr>
        <w:ind w:left="1440"/>
        <w:rPr>
          <w:rFonts w:asciiTheme="minorHAnsi" w:hAnsiTheme="minorHAnsi"/>
          <w:lang w:val="en-GB"/>
        </w:rPr>
      </w:pPr>
    </w:p>
    <w:p w:rsidR="00E72882" w:rsidRDefault="00E72882" w:rsidP="00E72882">
      <w:pPr>
        <w:pStyle w:val="Heading2"/>
        <w:numPr>
          <w:ilvl w:val="2"/>
          <w:numId w:val="1"/>
        </w:numPr>
        <w:ind w:right="180"/>
        <w:rPr>
          <w:ins w:id="28" w:author="Ravi" w:date="2014-09-22T18:53:00Z"/>
          <w:rFonts w:asciiTheme="minorHAnsi" w:hAnsiTheme="minorHAnsi" w:cs="Arial"/>
          <w:b w:val="0"/>
          <w:i w:val="0"/>
          <w:iCs w:val="0"/>
          <w:szCs w:val="24"/>
          <w:lang w:val="en-GB"/>
        </w:rPr>
      </w:pPr>
      <w:bookmarkStart w:id="29" w:name="_Toc390780659"/>
      <w:bookmarkStart w:id="30" w:name="_Toc393897013"/>
      <w:r w:rsidRPr="009A5A69">
        <w:rPr>
          <w:rFonts w:asciiTheme="minorHAnsi" w:hAnsiTheme="minorHAnsi" w:cs="Arial"/>
          <w:b w:val="0"/>
          <w:i w:val="0"/>
          <w:iCs w:val="0"/>
          <w:szCs w:val="24"/>
          <w:lang w:val="en-GB"/>
        </w:rPr>
        <w:t>Simultaneous releases with multiple Branch folders</w:t>
      </w:r>
      <w:bookmarkEnd w:id="29"/>
      <w:bookmarkEnd w:id="30"/>
    </w:p>
    <w:p w:rsidR="00E72882" w:rsidRPr="002C59B2" w:rsidRDefault="00E72882" w:rsidP="00E72882">
      <w:pPr>
        <w:ind w:left="1224"/>
        <w:rPr>
          <w:ins w:id="31" w:author="Ravi" w:date="2014-09-22T18:53:00Z"/>
          <w:rFonts w:asciiTheme="minorHAnsi" w:hAnsiTheme="minorHAnsi"/>
          <w:sz w:val="22"/>
          <w:lang w:val="en-GB"/>
          <w:rPrChange w:id="32" w:author="Ravi" w:date="2014-09-22T18:58:00Z">
            <w:rPr>
              <w:ins w:id="33" w:author="Ravi" w:date="2014-09-22T18:53:00Z"/>
              <w:lang w:val="en-GB"/>
            </w:rPr>
          </w:rPrChange>
        </w:rPr>
        <w:pPrChange w:id="34" w:author="Ravi" w:date="2014-09-22T18:53:00Z">
          <w:pPr>
            <w:pStyle w:val="Heading2"/>
            <w:numPr>
              <w:ilvl w:val="2"/>
              <w:numId w:val="1"/>
            </w:numPr>
            <w:ind w:left="1224" w:right="180" w:hanging="504"/>
          </w:pPr>
        </w:pPrChange>
      </w:pPr>
      <w:r>
        <w:rPr>
          <w:rFonts w:asciiTheme="minorHAnsi" w:hAnsiTheme="minorHAnsi"/>
          <w:sz w:val="22"/>
          <w:lang w:val="en-GB"/>
        </w:rPr>
        <w:t xml:space="preserve">Let’s take </w:t>
      </w:r>
      <w:ins w:id="35" w:author="Ravi" w:date="2014-09-22T18:55:00Z">
        <w:r w:rsidRPr="002C59B2">
          <w:rPr>
            <w:rFonts w:asciiTheme="minorHAnsi" w:hAnsiTheme="minorHAnsi"/>
            <w:sz w:val="22"/>
            <w:lang w:val="en-GB"/>
            <w:rPrChange w:id="36" w:author="Ravi" w:date="2014-09-22T18:58:00Z">
              <w:rPr>
                <w:lang w:val="en-GB"/>
              </w:rPr>
            </w:rPrChange>
          </w:rPr>
          <w:t>a</w:t>
        </w:r>
      </w:ins>
      <w:ins w:id="37" w:author="Ravi" w:date="2014-09-22T19:02:00Z">
        <w:r>
          <w:rPr>
            <w:rFonts w:asciiTheme="minorHAnsi" w:hAnsiTheme="minorHAnsi"/>
            <w:sz w:val="22"/>
            <w:lang w:val="en-GB"/>
          </w:rPr>
          <w:t xml:space="preserve"> project</w:t>
        </w:r>
      </w:ins>
      <w:ins w:id="38" w:author="Ravi" w:date="2014-09-22T18:53:00Z">
        <w:r w:rsidRPr="002C59B2">
          <w:rPr>
            <w:rFonts w:asciiTheme="minorHAnsi" w:hAnsiTheme="minorHAnsi"/>
            <w:sz w:val="22"/>
            <w:lang w:val="en-GB"/>
            <w:rPrChange w:id="39" w:author="Ravi" w:date="2014-09-22T18:58:00Z">
              <w:rPr>
                <w:lang w:val="en-GB"/>
              </w:rPr>
            </w:rPrChange>
          </w:rPr>
          <w:t xml:space="preserve"> </w:t>
        </w:r>
      </w:ins>
      <w:ins w:id="40" w:author="Ravi" w:date="2014-09-22T18:54:00Z">
        <w:r w:rsidRPr="002C59B2">
          <w:rPr>
            <w:rFonts w:asciiTheme="minorHAnsi" w:hAnsiTheme="minorHAnsi"/>
            <w:sz w:val="22"/>
            <w:lang w:val="en-GB"/>
            <w:rPrChange w:id="41" w:author="Ravi" w:date="2014-09-22T18:58:00Z">
              <w:rPr>
                <w:lang w:val="en-GB"/>
              </w:rPr>
            </w:rPrChange>
          </w:rPr>
          <w:t>scenario</w:t>
        </w:r>
      </w:ins>
      <w:ins w:id="42" w:author="Ravi" w:date="2014-09-22T18:55:00Z">
        <w:r w:rsidRPr="002C59B2">
          <w:rPr>
            <w:rFonts w:asciiTheme="minorHAnsi" w:hAnsiTheme="minorHAnsi"/>
            <w:sz w:val="22"/>
            <w:lang w:val="en-GB"/>
            <w:rPrChange w:id="43" w:author="Ravi" w:date="2014-09-22T18:58:00Z">
              <w:rPr>
                <w:lang w:val="en-GB"/>
              </w:rPr>
            </w:rPrChange>
          </w:rPr>
          <w:t xml:space="preserve"> </w:t>
        </w:r>
      </w:ins>
      <w:ins w:id="44" w:author="Ravi" w:date="2014-09-22T19:02:00Z">
        <w:r>
          <w:rPr>
            <w:rFonts w:asciiTheme="minorHAnsi" w:hAnsiTheme="minorHAnsi"/>
            <w:sz w:val="22"/>
            <w:lang w:val="en-GB"/>
          </w:rPr>
          <w:t xml:space="preserve">to understand </w:t>
        </w:r>
      </w:ins>
      <w:ins w:id="45" w:author="Ravi" w:date="2014-09-22T18:55:00Z">
        <w:r w:rsidRPr="002C59B2">
          <w:rPr>
            <w:rFonts w:asciiTheme="minorHAnsi" w:hAnsiTheme="minorHAnsi"/>
            <w:sz w:val="22"/>
            <w:lang w:val="en-GB"/>
            <w:rPrChange w:id="46" w:author="Ravi" w:date="2014-09-22T18:58:00Z">
              <w:rPr>
                <w:lang w:val="en-GB"/>
              </w:rPr>
            </w:rPrChange>
          </w:rPr>
          <w:t>simultaneous releases</w:t>
        </w:r>
      </w:ins>
      <w:ins w:id="47" w:author="Ravi" w:date="2014-09-22T18:54:00Z">
        <w:r w:rsidRPr="002C59B2">
          <w:rPr>
            <w:rFonts w:asciiTheme="minorHAnsi" w:hAnsiTheme="minorHAnsi"/>
            <w:sz w:val="22"/>
            <w:lang w:val="en-GB"/>
            <w:rPrChange w:id="48" w:author="Ravi" w:date="2014-09-22T18:58:00Z">
              <w:rPr>
                <w:lang w:val="en-GB"/>
              </w:rPr>
            </w:rPrChange>
          </w:rPr>
          <w:t>.</w:t>
        </w:r>
      </w:ins>
      <w:r>
        <w:rPr>
          <w:rFonts w:asciiTheme="minorHAnsi" w:hAnsiTheme="minorHAnsi"/>
          <w:sz w:val="22"/>
          <w:lang w:val="en-GB"/>
        </w:rPr>
        <w:t xml:space="preserve"> </w:t>
      </w:r>
      <w:ins w:id="49" w:author="Ravi" w:date="2014-09-22T18:55:00Z">
        <w:r w:rsidRPr="002C59B2">
          <w:rPr>
            <w:rFonts w:asciiTheme="minorHAnsi" w:hAnsiTheme="minorHAnsi"/>
            <w:sz w:val="22"/>
            <w:lang w:val="en-GB"/>
            <w:rPrChange w:id="50" w:author="Ravi" w:date="2014-09-22T18:58:00Z">
              <w:rPr>
                <w:lang w:val="en-GB"/>
              </w:rPr>
            </w:rPrChange>
          </w:rPr>
          <w:t xml:space="preserve">In this scenario we </w:t>
        </w:r>
      </w:ins>
      <w:r>
        <w:rPr>
          <w:rFonts w:asciiTheme="minorHAnsi" w:hAnsiTheme="minorHAnsi"/>
          <w:sz w:val="22"/>
          <w:lang w:val="en-GB"/>
        </w:rPr>
        <w:t xml:space="preserve">have taken a </w:t>
      </w:r>
      <w:ins w:id="51" w:author="Ravi" w:date="2014-09-22T18:55:00Z">
        <w:r w:rsidRPr="002C59B2">
          <w:rPr>
            <w:rFonts w:asciiTheme="minorHAnsi" w:hAnsiTheme="minorHAnsi"/>
            <w:sz w:val="22"/>
            <w:lang w:val="en-GB"/>
            <w:rPrChange w:id="52" w:author="Ravi" w:date="2014-09-22T18:58:00Z">
              <w:rPr>
                <w:lang w:val="en-GB"/>
              </w:rPr>
            </w:rPrChange>
          </w:rPr>
          <w:t xml:space="preserve">project </w:t>
        </w:r>
      </w:ins>
      <w:ins w:id="53" w:author="Ravi" w:date="2014-09-22T18:56:00Z">
        <w:r w:rsidRPr="002C59B2">
          <w:rPr>
            <w:rFonts w:asciiTheme="minorHAnsi" w:hAnsiTheme="minorHAnsi"/>
            <w:sz w:val="22"/>
            <w:lang w:val="en-GB"/>
            <w:rPrChange w:id="54" w:author="Ravi" w:date="2014-09-22T18:58:00Z">
              <w:rPr>
                <w:lang w:val="en-GB"/>
              </w:rPr>
            </w:rPrChange>
          </w:rPr>
          <w:t>“</w:t>
        </w:r>
      </w:ins>
      <w:ins w:id="55" w:author="Ravi" w:date="2014-09-22T18:55:00Z">
        <w:r w:rsidRPr="002C59B2">
          <w:rPr>
            <w:rFonts w:asciiTheme="minorHAnsi" w:hAnsiTheme="minorHAnsi"/>
            <w:sz w:val="22"/>
            <w:lang w:val="en-GB"/>
            <w:rPrChange w:id="56" w:author="Ravi" w:date="2014-09-22T18:58:00Z">
              <w:rPr>
                <w:lang w:val="en-GB"/>
              </w:rPr>
            </w:rPrChange>
          </w:rPr>
          <w:t>SWEB”</w:t>
        </w:r>
      </w:ins>
      <w:ins w:id="57" w:author="Ravi" w:date="2014-09-22T18:53:00Z">
        <w:r w:rsidRPr="002C59B2">
          <w:rPr>
            <w:rFonts w:asciiTheme="minorHAnsi" w:hAnsiTheme="minorHAnsi"/>
            <w:sz w:val="22"/>
            <w:lang w:val="en-GB"/>
            <w:rPrChange w:id="58" w:author="Ravi" w:date="2014-09-22T18:58:00Z">
              <w:rPr>
                <w:lang w:val="en-GB"/>
              </w:rPr>
            </w:rPrChange>
          </w:rPr>
          <w:t xml:space="preserve"> </w:t>
        </w:r>
      </w:ins>
      <w:ins w:id="59" w:author="Ravi" w:date="2014-09-22T18:56:00Z">
        <w:r w:rsidRPr="002C59B2">
          <w:rPr>
            <w:rFonts w:asciiTheme="minorHAnsi" w:hAnsiTheme="minorHAnsi"/>
            <w:sz w:val="22"/>
            <w:lang w:val="en-GB"/>
            <w:rPrChange w:id="60" w:author="Ravi" w:date="2014-09-22T18:58:00Z">
              <w:rPr>
                <w:lang w:val="en-GB"/>
              </w:rPr>
            </w:rPrChange>
          </w:rPr>
          <w:t xml:space="preserve">having a </w:t>
        </w:r>
      </w:ins>
      <w:ins w:id="61" w:author="Ravi" w:date="2014-09-22T19:03:00Z">
        <w:r>
          <w:rPr>
            <w:rFonts w:asciiTheme="minorHAnsi" w:hAnsiTheme="minorHAnsi"/>
            <w:sz w:val="22"/>
            <w:lang w:val="en-GB"/>
          </w:rPr>
          <w:t>release</w:t>
        </w:r>
      </w:ins>
      <w:ins w:id="62" w:author="Ravi" w:date="2014-09-22T18:56:00Z">
        <w:r w:rsidRPr="002C59B2">
          <w:rPr>
            <w:rFonts w:asciiTheme="minorHAnsi" w:hAnsiTheme="minorHAnsi"/>
            <w:sz w:val="22"/>
            <w:lang w:val="en-GB"/>
            <w:rPrChange w:id="63" w:author="Ravi" w:date="2014-09-22T18:58:00Z">
              <w:rPr>
                <w:lang w:val="en-GB"/>
              </w:rPr>
            </w:rPrChange>
          </w:rPr>
          <w:t xml:space="preserve"> </w:t>
        </w:r>
      </w:ins>
      <w:r>
        <w:rPr>
          <w:rFonts w:asciiTheme="minorHAnsi" w:hAnsiTheme="minorHAnsi"/>
          <w:sz w:val="22"/>
          <w:lang w:val="en-GB"/>
        </w:rPr>
        <w:t>‘</w:t>
      </w:r>
      <w:ins w:id="64" w:author="Ravi" w:date="2014-09-22T18:56:00Z">
        <w:r w:rsidRPr="002C59B2">
          <w:rPr>
            <w:rFonts w:asciiTheme="minorHAnsi" w:hAnsiTheme="minorHAnsi"/>
            <w:sz w:val="22"/>
            <w:lang w:val="en-GB"/>
            <w:rPrChange w:id="65" w:author="Ravi" w:date="2014-09-22T18:58:00Z">
              <w:rPr>
                <w:lang w:val="en-GB"/>
              </w:rPr>
            </w:rPrChange>
          </w:rPr>
          <w:t>14.</w:t>
        </w:r>
      </w:ins>
      <w:ins w:id="66" w:author="Ravi" w:date="2014-09-22T19:03:00Z">
        <w:r>
          <w:rPr>
            <w:rFonts w:asciiTheme="minorHAnsi" w:hAnsiTheme="minorHAnsi"/>
            <w:sz w:val="22"/>
            <w:lang w:val="en-GB"/>
          </w:rPr>
          <w:t>4</w:t>
        </w:r>
      </w:ins>
      <w:r>
        <w:rPr>
          <w:rFonts w:asciiTheme="minorHAnsi" w:hAnsiTheme="minorHAnsi"/>
          <w:sz w:val="22"/>
          <w:lang w:val="en-GB"/>
        </w:rPr>
        <w:t>’</w:t>
      </w:r>
      <w:ins w:id="67" w:author="Ravi" w:date="2014-09-22T18:56:00Z">
        <w:r w:rsidRPr="002C59B2">
          <w:rPr>
            <w:rFonts w:asciiTheme="minorHAnsi" w:hAnsiTheme="minorHAnsi"/>
            <w:sz w:val="22"/>
            <w:lang w:val="en-GB"/>
            <w:rPrChange w:id="68" w:author="Ravi" w:date="2014-09-22T18:58:00Z">
              <w:rPr>
                <w:lang w:val="en-GB"/>
              </w:rPr>
            </w:rPrChange>
          </w:rPr>
          <w:t xml:space="preserve"> </w:t>
        </w:r>
      </w:ins>
      <w:ins w:id="69" w:author="Ravi" w:date="2014-09-22T18:59:00Z">
        <w:r>
          <w:rPr>
            <w:rFonts w:asciiTheme="minorHAnsi" w:hAnsiTheme="minorHAnsi"/>
            <w:sz w:val="22"/>
            <w:lang w:val="en-GB"/>
          </w:rPr>
          <w:t xml:space="preserve">also </w:t>
        </w:r>
      </w:ins>
      <w:ins w:id="70" w:author="Ravi" w:date="2014-09-22T18:56:00Z">
        <w:r w:rsidRPr="002C59B2">
          <w:rPr>
            <w:rFonts w:asciiTheme="minorHAnsi" w:hAnsiTheme="minorHAnsi"/>
            <w:sz w:val="22"/>
            <w:lang w:val="en-GB"/>
            <w:rPrChange w:id="71" w:author="Ravi" w:date="2014-09-22T18:58:00Z">
              <w:rPr>
                <w:lang w:val="en-GB"/>
              </w:rPr>
            </w:rPrChange>
          </w:rPr>
          <w:t>ha</w:t>
        </w:r>
      </w:ins>
      <w:ins w:id="72" w:author="Ravi" w:date="2014-09-22T18:59:00Z">
        <w:r>
          <w:rPr>
            <w:rFonts w:asciiTheme="minorHAnsi" w:hAnsiTheme="minorHAnsi"/>
            <w:sz w:val="22"/>
            <w:lang w:val="en-GB"/>
          </w:rPr>
          <w:t>s</w:t>
        </w:r>
      </w:ins>
      <w:ins w:id="73" w:author="Ravi" w:date="2014-09-22T18:56:00Z">
        <w:r w:rsidRPr="002C59B2">
          <w:rPr>
            <w:rFonts w:asciiTheme="minorHAnsi" w:hAnsiTheme="minorHAnsi"/>
            <w:sz w:val="22"/>
            <w:lang w:val="en-GB"/>
            <w:rPrChange w:id="74" w:author="Ravi" w:date="2014-09-22T18:58:00Z">
              <w:rPr>
                <w:lang w:val="en-GB"/>
              </w:rPr>
            </w:rPrChange>
          </w:rPr>
          <w:t xml:space="preserve"> a </w:t>
        </w:r>
      </w:ins>
      <w:r>
        <w:rPr>
          <w:rFonts w:asciiTheme="minorHAnsi" w:hAnsiTheme="minorHAnsi"/>
          <w:sz w:val="22"/>
          <w:lang w:val="en-GB"/>
        </w:rPr>
        <w:t xml:space="preserve">production issue </w:t>
      </w:r>
      <w:ins w:id="75" w:author="Ravi" w:date="2014-09-22T18:56:00Z">
        <w:r w:rsidRPr="002C59B2">
          <w:rPr>
            <w:rFonts w:asciiTheme="minorHAnsi" w:hAnsiTheme="minorHAnsi"/>
            <w:sz w:val="22"/>
            <w:lang w:val="en-GB"/>
            <w:rPrChange w:id="76" w:author="Ravi" w:date="2014-09-22T18:58:00Z">
              <w:rPr>
                <w:lang w:val="en-GB"/>
              </w:rPr>
            </w:rPrChange>
          </w:rPr>
          <w:t xml:space="preserve">and for the same a branch </w:t>
        </w:r>
      </w:ins>
      <w:r>
        <w:rPr>
          <w:rFonts w:asciiTheme="minorHAnsi" w:hAnsiTheme="minorHAnsi"/>
          <w:sz w:val="22"/>
          <w:lang w:val="en-GB"/>
        </w:rPr>
        <w:t>‘</w:t>
      </w:r>
      <w:ins w:id="77" w:author="Ravi" w:date="2014-09-22T18:57:00Z">
        <w:r w:rsidRPr="002C59B2">
          <w:rPr>
            <w:rFonts w:asciiTheme="minorHAnsi" w:hAnsiTheme="minorHAnsi"/>
            <w:sz w:val="22"/>
            <w:lang w:val="en-GB"/>
            <w:rPrChange w:id="78" w:author="Ravi" w:date="2014-09-22T18:58:00Z">
              <w:rPr>
                <w:lang w:val="en-GB"/>
              </w:rPr>
            </w:rPrChange>
          </w:rPr>
          <w:t>14.4.1</w:t>
        </w:r>
      </w:ins>
      <w:r>
        <w:rPr>
          <w:rFonts w:asciiTheme="minorHAnsi" w:hAnsiTheme="minorHAnsi"/>
          <w:sz w:val="22"/>
          <w:lang w:val="en-GB"/>
        </w:rPr>
        <w:t>’</w:t>
      </w:r>
      <w:ins w:id="79" w:author="Ravi" w:date="2014-09-22T18:57:00Z">
        <w:r w:rsidRPr="002C59B2">
          <w:rPr>
            <w:rFonts w:asciiTheme="minorHAnsi" w:hAnsiTheme="minorHAnsi"/>
            <w:sz w:val="22"/>
            <w:lang w:val="en-GB"/>
            <w:rPrChange w:id="80" w:author="Ravi" w:date="2014-09-22T18:58:00Z">
              <w:rPr>
                <w:lang w:val="en-GB"/>
              </w:rPr>
            </w:rPrChange>
          </w:rPr>
          <w:t xml:space="preserve"> will be created of branch “14.4”.</w:t>
        </w:r>
      </w:ins>
      <w:ins w:id="81" w:author="Ravi" w:date="2014-09-22T18:56:00Z">
        <w:r w:rsidRPr="002C59B2">
          <w:rPr>
            <w:rFonts w:asciiTheme="minorHAnsi" w:hAnsiTheme="minorHAnsi"/>
            <w:sz w:val="22"/>
            <w:lang w:val="en-GB"/>
            <w:rPrChange w:id="82" w:author="Ravi" w:date="2014-09-22T18:58:00Z">
              <w:rPr>
                <w:lang w:val="en-GB"/>
              </w:rPr>
            </w:rPrChange>
          </w:rPr>
          <w:t xml:space="preserve"> </w:t>
        </w:r>
      </w:ins>
      <w:ins w:id="83" w:author="Ravi" w:date="2014-09-22T18:58:00Z">
        <w:r w:rsidRPr="002C59B2">
          <w:rPr>
            <w:rFonts w:asciiTheme="minorHAnsi" w:hAnsiTheme="minorHAnsi"/>
            <w:sz w:val="22"/>
            <w:lang w:val="en-GB"/>
            <w:rPrChange w:id="84" w:author="Ravi" w:date="2014-09-22T18:58:00Z">
              <w:rPr>
                <w:lang w:val="en-GB"/>
              </w:rPr>
            </w:rPrChange>
          </w:rPr>
          <w:t>Please refer below screenshot.</w:t>
        </w:r>
      </w:ins>
      <w:ins w:id="85" w:author="Ravi" w:date="2014-09-22T18:53:00Z">
        <w:r w:rsidRPr="002C59B2">
          <w:rPr>
            <w:rFonts w:asciiTheme="minorHAnsi" w:hAnsiTheme="minorHAnsi"/>
            <w:sz w:val="22"/>
            <w:lang w:val="en-GB"/>
            <w:rPrChange w:id="86" w:author="Ravi" w:date="2014-09-22T18:58:00Z">
              <w:rPr>
                <w:lang w:val="en-GB"/>
              </w:rPr>
            </w:rPrChange>
          </w:rPr>
          <w:t xml:space="preserve"> </w:t>
        </w:r>
      </w:ins>
    </w:p>
    <w:p w:rsidR="00E72882" w:rsidRDefault="00E72882" w:rsidP="00E72882">
      <w:pPr>
        <w:ind w:left="1224"/>
        <w:rPr>
          <w:ins w:id="87" w:author="Ravi" w:date="2014-09-22T18:18:00Z"/>
          <w:lang w:val="en-GB"/>
        </w:rPr>
        <w:pPrChange w:id="88" w:author="Ravi" w:date="2014-09-22T18:18:00Z">
          <w:pPr>
            <w:pStyle w:val="Heading2"/>
            <w:numPr>
              <w:ilvl w:val="2"/>
              <w:numId w:val="1"/>
            </w:numPr>
            <w:ind w:left="1224" w:right="180" w:hanging="504"/>
          </w:pPr>
        </w:pPrChange>
      </w:pPr>
      <w:ins w:id="89" w:author="Ravi" w:date="2014-09-22T18:53:00Z">
        <w:r>
          <w:rPr>
            <w:lang w:val="en-GB"/>
          </w:rPr>
          <w:t xml:space="preserve"> </w:t>
        </w:r>
      </w:ins>
    </w:p>
    <w:p w:rsidR="00E72882" w:rsidRDefault="00E72882" w:rsidP="00E72882">
      <w:pPr>
        <w:ind w:left="1224"/>
        <w:jc w:val="center"/>
        <w:rPr>
          <w:ins w:id="90" w:author="Ravi" w:date="2014-09-22T18:21:00Z"/>
          <w:lang w:val="en-GB"/>
        </w:rPr>
        <w:pPrChange w:id="91" w:author="Ravi" w:date="2014-09-22T18:22:00Z">
          <w:pPr>
            <w:pStyle w:val="Heading2"/>
            <w:numPr>
              <w:ilvl w:val="2"/>
              <w:numId w:val="1"/>
            </w:numPr>
            <w:ind w:left="1224" w:right="180" w:hanging="504"/>
          </w:pPr>
        </w:pPrChange>
      </w:pPr>
      <w:ins w:id="92" w:author="Ravi" w:date="2014-09-22T18:18:00Z">
        <w:r w:rsidRPr="00F45C9E">
          <w:rPr>
            <w:noProof/>
          </w:rPr>
          <w:drawing>
            <wp:inline distT="0" distB="0" distL="0" distR="0" wp14:anchorId="39637B29" wp14:editId="3878B753">
              <wp:extent cx="4348830" cy="2070340"/>
              <wp:effectExtent l="19050" t="19050" r="1397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8977" cy="2070410"/>
                      </a:xfrm>
                      <a:prstGeom prst="rect">
                        <a:avLst/>
                      </a:prstGeom>
                      <a:ln>
                        <a:solidFill>
                          <a:schemeClr val="tx1"/>
                        </a:solidFill>
                      </a:ln>
                    </pic:spPr>
                  </pic:pic>
                </a:graphicData>
              </a:graphic>
            </wp:inline>
          </w:drawing>
        </w:r>
      </w:ins>
    </w:p>
    <w:p w:rsidR="00E72882" w:rsidRPr="00734CED" w:rsidRDefault="00E72882" w:rsidP="00E72882">
      <w:pPr>
        <w:ind w:left="1224"/>
        <w:jc w:val="center"/>
        <w:rPr>
          <w:rFonts w:asciiTheme="minorHAnsi" w:hAnsiTheme="minorHAnsi"/>
          <w:b/>
          <w:i/>
          <w:iCs/>
          <w:sz w:val="22"/>
          <w:lang w:val="en-GB"/>
          <w:rPrChange w:id="93" w:author="Ravi" w:date="2014-09-22T18:22:00Z">
            <w:rPr>
              <w:rFonts w:asciiTheme="minorHAnsi" w:hAnsiTheme="minorHAnsi" w:cs="Arial"/>
              <w:b w:val="0"/>
              <w:i w:val="0"/>
              <w:iCs w:val="0"/>
              <w:szCs w:val="24"/>
              <w:lang w:val="en-GB"/>
            </w:rPr>
          </w:rPrChange>
        </w:rPr>
        <w:pPrChange w:id="94" w:author="Ravi" w:date="2014-09-22T18:22:00Z">
          <w:pPr>
            <w:pStyle w:val="Heading2"/>
            <w:numPr>
              <w:ilvl w:val="2"/>
              <w:numId w:val="1"/>
            </w:numPr>
            <w:ind w:left="1224" w:right="180" w:hanging="504"/>
          </w:pPr>
        </w:pPrChange>
      </w:pPr>
      <w:ins w:id="95" w:author="Ravi" w:date="2014-09-22T18:21:00Z">
        <w:r w:rsidRPr="00734CED">
          <w:rPr>
            <w:rFonts w:asciiTheme="minorHAnsi" w:hAnsiTheme="minorHAnsi"/>
            <w:sz w:val="22"/>
            <w:lang w:val="en-GB"/>
            <w:rPrChange w:id="96" w:author="Ravi" w:date="2014-09-22T18:22:00Z">
              <w:rPr>
                <w:lang w:val="en-GB"/>
              </w:rPr>
            </w:rPrChange>
          </w:rPr>
          <w:t>[Figure – Sample diagram to depict the simultaneous releases]</w:t>
        </w:r>
      </w:ins>
    </w:p>
    <w:p w:rsidR="00E72882" w:rsidRPr="009A5A69" w:rsidRDefault="00E72882" w:rsidP="00E72882">
      <w:pPr>
        <w:ind w:left="1152" w:firstLine="288"/>
        <w:rPr>
          <w:rFonts w:asciiTheme="minorHAnsi" w:hAnsiTheme="minorHAnsi"/>
          <w:b/>
          <w:lang w:val="en-GB"/>
        </w:rPr>
      </w:pPr>
    </w:p>
    <w:p w:rsidR="00E72882" w:rsidRDefault="00E72882" w:rsidP="00E72882">
      <w:pPr>
        <w:ind w:left="1152" w:firstLine="288"/>
        <w:rPr>
          <w:ins w:id="97" w:author="Ravi" w:date="2014-09-22T18:34:00Z"/>
          <w:rFonts w:asciiTheme="minorHAnsi" w:hAnsiTheme="minorHAnsi"/>
          <w:b/>
          <w:sz w:val="22"/>
          <w:lang w:val="en-GB"/>
        </w:rPr>
      </w:pPr>
    </w:p>
    <w:p w:rsidR="00E72882" w:rsidRPr="00931DD7" w:rsidRDefault="00E72882" w:rsidP="00E72882">
      <w:pPr>
        <w:ind w:left="1440"/>
        <w:rPr>
          <w:rFonts w:asciiTheme="minorHAnsi" w:hAnsiTheme="minorHAnsi"/>
          <w:b/>
          <w:sz w:val="22"/>
          <w:lang w:val="en-GB"/>
        </w:rPr>
        <w:pPrChange w:id="98" w:author="Ravi" w:date="2014-09-22T18:59:00Z">
          <w:pPr>
            <w:ind w:left="1152" w:firstLine="288"/>
          </w:pPr>
        </w:pPrChange>
      </w:pPr>
      <w:r w:rsidRPr="00931DD7">
        <w:rPr>
          <w:rFonts w:asciiTheme="minorHAnsi" w:hAnsiTheme="minorHAnsi"/>
          <w:b/>
          <w:sz w:val="22"/>
          <w:lang w:val="en-GB"/>
        </w:rPr>
        <w:t>Refer to the below steps for creating a build from the Branch Folder</w:t>
      </w:r>
      <w:ins w:id="99" w:author="Ravi" w:date="2014-09-22T18:59:00Z">
        <w:r>
          <w:rPr>
            <w:rFonts w:asciiTheme="minorHAnsi" w:hAnsiTheme="minorHAnsi"/>
            <w:b/>
            <w:sz w:val="22"/>
            <w:lang w:val="en-GB"/>
          </w:rPr>
          <w:t xml:space="preserve"> to execute above mentioned </w:t>
        </w:r>
      </w:ins>
      <w:ins w:id="100" w:author="Ravi" w:date="2014-09-22T19:00:00Z">
        <w:r>
          <w:rPr>
            <w:rFonts w:asciiTheme="minorHAnsi" w:hAnsiTheme="minorHAnsi"/>
            <w:b/>
            <w:sz w:val="22"/>
            <w:lang w:val="en-GB"/>
          </w:rPr>
          <w:t>scenario</w:t>
        </w:r>
      </w:ins>
      <w:r w:rsidRPr="00931DD7">
        <w:rPr>
          <w:rFonts w:asciiTheme="minorHAnsi" w:hAnsiTheme="minorHAnsi"/>
          <w:b/>
          <w:sz w:val="22"/>
          <w:lang w:val="en-GB"/>
        </w:rPr>
        <w:t>:</w:t>
      </w:r>
    </w:p>
    <w:p w:rsidR="00E72882" w:rsidRPr="00931DD7" w:rsidRDefault="00E72882" w:rsidP="00E72882">
      <w:pPr>
        <w:pStyle w:val="ListParagraph"/>
        <w:ind w:left="2592"/>
        <w:rPr>
          <w:rFonts w:asciiTheme="minorHAnsi" w:hAnsiTheme="minorHAnsi"/>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Steps:</w:t>
      </w:r>
    </w:p>
    <w:p w:rsidR="00E72882" w:rsidRDefault="00E72882" w:rsidP="00E72882">
      <w:pPr>
        <w:pStyle w:val="ListParagraph"/>
        <w:numPr>
          <w:ilvl w:val="0"/>
          <w:numId w:val="17"/>
        </w:numPr>
        <w:rPr>
          <w:ins w:id="101" w:author="Ravi" w:date="2014-09-22T18:27:00Z"/>
          <w:rFonts w:asciiTheme="minorHAnsi" w:hAnsiTheme="minorHAnsi"/>
          <w:sz w:val="22"/>
          <w:lang w:val="en-GB"/>
        </w:rPr>
      </w:pPr>
      <w:r w:rsidRPr="00931DD7">
        <w:rPr>
          <w:rFonts w:asciiTheme="minorHAnsi" w:hAnsiTheme="minorHAnsi"/>
          <w:sz w:val="22"/>
          <w:lang w:val="en-GB"/>
        </w:rPr>
        <w:t>Identify the Branch</w:t>
      </w:r>
      <w:del w:id="102" w:author="Ravi" w:date="2014-09-22T19:04:00Z">
        <w:r w:rsidRPr="00931DD7" w:rsidDel="008C5DC0">
          <w:rPr>
            <w:rFonts w:asciiTheme="minorHAnsi" w:hAnsiTheme="minorHAnsi"/>
            <w:sz w:val="22"/>
            <w:lang w:val="en-GB"/>
          </w:rPr>
          <w:delText>e</w:delText>
        </w:r>
      </w:del>
      <w:del w:id="103" w:author="Ravi" w:date="2014-09-22T18:35:00Z">
        <w:r w:rsidRPr="00931DD7" w:rsidDel="00E23694">
          <w:rPr>
            <w:rFonts w:asciiTheme="minorHAnsi" w:hAnsiTheme="minorHAnsi"/>
            <w:sz w:val="22"/>
            <w:lang w:val="en-GB"/>
          </w:rPr>
          <w:delText>s</w:delText>
        </w:r>
      </w:del>
      <w:r w:rsidRPr="00931DD7">
        <w:rPr>
          <w:rFonts w:asciiTheme="minorHAnsi" w:hAnsiTheme="minorHAnsi"/>
          <w:sz w:val="22"/>
          <w:lang w:val="en-GB"/>
        </w:rPr>
        <w:t xml:space="preserve"> created for the build/release</w:t>
      </w:r>
      <w:ins w:id="104" w:author="Ravi" w:date="2014-09-22T18:25:00Z">
        <w:r>
          <w:rPr>
            <w:rFonts w:asciiTheme="minorHAnsi" w:hAnsiTheme="minorHAnsi"/>
            <w:sz w:val="22"/>
            <w:lang w:val="en-GB"/>
          </w:rPr>
          <w:t xml:space="preserve"> say </w:t>
        </w:r>
      </w:ins>
      <w:ins w:id="105" w:author="Ravi" w:date="2014-09-22T18:26:00Z">
        <w:r>
          <w:rPr>
            <w:rFonts w:asciiTheme="minorHAnsi" w:hAnsiTheme="minorHAnsi"/>
            <w:sz w:val="22"/>
            <w:lang w:val="en-GB"/>
          </w:rPr>
          <w:t>14.4</w:t>
        </w:r>
      </w:ins>
      <w:r w:rsidRPr="00931DD7">
        <w:rPr>
          <w:rFonts w:asciiTheme="minorHAnsi" w:hAnsiTheme="minorHAnsi"/>
          <w:sz w:val="22"/>
          <w:lang w:val="en-GB"/>
        </w:rPr>
        <w:t xml:space="preserve"> and </w:t>
      </w:r>
      <w:del w:id="106" w:author="Ravi" w:date="2014-09-22T18:25:00Z">
        <w:r w:rsidRPr="00931DD7" w:rsidDel="00734CED">
          <w:rPr>
            <w:rFonts w:asciiTheme="minorHAnsi" w:hAnsiTheme="minorHAnsi"/>
            <w:sz w:val="22"/>
            <w:lang w:val="en-GB"/>
          </w:rPr>
          <w:delText xml:space="preserve">capture </w:delText>
        </w:r>
      </w:del>
      <w:ins w:id="107" w:author="Ravi" w:date="2014-09-22T18:25:00Z">
        <w:r>
          <w:rPr>
            <w:rFonts w:asciiTheme="minorHAnsi" w:hAnsiTheme="minorHAnsi"/>
            <w:sz w:val="22"/>
            <w:lang w:val="en-GB"/>
          </w:rPr>
          <w:t>retrieved</w:t>
        </w:r>
        <w:r w:rsidRPr="00931DD7">
          <w:rPr>
            <w:rFonts w:asciiTheme="minorHAnsi" w:hAnsiTheme="minorHAnsi"/>
            <w:sz w:val="22"/>
            <w:lang w:val="en-GB"/>
          </w:rPr>
          <w:t xml:space="preserve"> </w:t>
        </w:r>
      </w:ins>
      <w:r w:rsidRPr="00931DD7">
        <w:rPr>
          <w:rFonts w:asciiTheme="minorHAnsi" w:hAnsiTheme="minorHAnsi"/>
          <w:sz w:val="22"/>
          <w:lang w:val="en-GB"/>
        </w:rPr>
        <w:t>the latest revision code for the same</w:t>
      </w:r>
      <w:del w:id="108" w:author="Ravi" w:date="2014-09-22T18:27:00Z">
        <w:r w:rsidRPr="00931DD7" w:rsidDel="00E23694">
          <w:rPr>
            <w:rFonts w:asciiTheme="minorHAnsi" w:hAnsiTheme="minorHAnsi"/>
            <w:sz w:val="22"/>
            <w:lang w:val="en-GB"/>
          </w:rPr>
          <w:delText xml:space="preserve"> from the folder log</w:delText>
        </w:r>
      </w:del>
      <w:r w:rsidRPr="00931DD7">
        <w:rPr>
          <w:rFonts w:asciiTheme="minorHAnsi" w:hAnsiTheme="minorHAnsi"/>
          <w:sz w:val="22"/>
          <w:lang w:val="en-GB"/>
        </w:rPr>
        <w:t>.</w:t>
      </w:r>
    </w:p>
    <w:p w:rsidR="00E72882" w:rsidRPr="00931DD7" w:rsidRDefault="00E72882" w:rsidP="00E72882">
      <w:pPr>
        <w:pStyle w:val="ListParagraph"/>
        <w:numPr>
          <w:ilvl w:val="0"/>
          <w:numId w:val="17"/>
        </w:numPr>
        <w:rPr>
          <w:rFonts w:asciiTheme="minorHAnsi" w:hAnsiTheme="minorHAnsi"/>
          <w:sz w:val="22"/>
          <w:lang w:val="en-GB"/>
        </w:rPr>
      </w:pPr>
      <w:ins w:id="109" w:author="Ravi" w:date="2014-09-22T18:28:00Z">
        <w:r w:rsidRPr="00931DD7">
          <w:rPr>
            <w:rFonts w:asciiTheme="minorHAnsi" w:hAnsiTheme="minorHAnsi"/>
            <w:sz w:val="22"/>
            <w:lang w:val="en-GB"/>
          </w:rPr>
          <w:lastRenderedPageBreak/>
          <w:t>Right click on the branch folder local copy and navigate to the</w:t>
        </w:r>
      </w:ins>
      <w:ins w:id="110" w:author="Ravi" w:date="2014-09-22T18:29:00Z">
        <w:r>
          <w:rPr>
            <w:rFonts w:asciiTheme="minorHAnsi" w:hAnsiTheme="minorHAnsi"/>
            <w:sz w:val="22"/>
            <w:lang w:val="en-GB"/>
          </w:rPr>
          <w:t xml:space="preserve"> “Branch/Tag” </w:t>
        </w:r>
        <w:r w:rsidRPr="00931DD7">
          <w:rPr>
            <w:rFonts w:asciiTheme="minorHAnsi" w:hAnsiTheme="minorHAnsi"/>
            <w:sz w:val="22"/>
            <w:lang w:val="en-GB"/>
          </w:rPr>
          <w:t>submenu</w:t>
        </w:r>
        <w:r>
          <w:rPr>
            <w:rFonts w:asciiTheme="minorHAnsi" w:hAnsiTheme="minorHAnsi"/>
            <w:sz w:val="22"/>
            <w:lang w:val="en-GB"/>
          </w:rPr>
          <w:t xml:space="preserve"> under</w:t>
        </w:r>
      </w:ins>
      <w:ins w:id="111" w:author="Ravi" w:date="2014-09-22T18:28:00Z">
        <w:r w:rsidRPr="00931DD7">
          <w:rPr>
            <w:rFonts w:asciiTheme="minorHAnsi" w:hAnsiTheme="minorHAnsi"/>
            <w:sz w:val="22"/>
            <w:lang w:val="en-GB"/>
          </w:rPr>
          <w:t xml:space="preserve"> </w:t>
        </w:r>
        <w:proofErr w:type="spellStart"/>
        <w:r w:rsidRPr="00931DD7">
          <w:rPr>
            <w:rFonts w:asciiTheme="minorHAnsi" w:hAnsiTheme="minorHAnsi"/>
            <w:sz w:val="22"/>
            <w:lang w:val="en-GB"/>
          </w:rPr>
          <w:t>TortoiseSVN</w:t>
        </w:r>
        <w:proofErr w:type="spellEnd"/>
        <w:r w:rsidRPr="00931DD7">
          <w:rPr>
            <w:rFonts w:asciiTheme="minorHAnsi" w:hAnsiTheme="minorHAnsi"/>
            <w:sz w:val="22"/>
            <w:lang w:val="en-GB"/>
          </w:rPr>
          <w:t xml:space="preserve"> </w:t>
        </w:r>
      </w:ins>
      <w:ins w:id="112" w:author="Ravi" w:date="2014-09-22T18:29:00Z">
        <w:r>
          <w:rPr>
            <w:rFonts w:asciiTheme="minorHAnsi" w:hAnsiTheme="minorHAnsi"/>
            <w:sz w:val="22"/>
            <w:lang w:val="en-GB"/>
          </w:rPr>
          <w:t>menu to create a new branch</w:t>
        </w:r>
      </w:ins>
      <w:ins w:id="113" w:author="Ravi" w:date="2014-09-22T18:35:00Z">
        <w:r>
          <w:rPr>
            <w:rFonts w:asciiTheme="minorHAnsi" w:hAnsiTheme="minorHAnsi"/>
            <w:sz w:val="22"/>
            <w:lang w:val="en-GB"/>
          </w:rPr>
          <w:t xml:space="preserve"> say 14.4.1 of Branch 14.4</w:t>
        </w:r>
      </w:ins>
      <w:ins w:id="114" w:author="Ravi" w:date="2014-09-22T18:29:00Z">
        <w:r>
          <w:rPr>
            <w:rFonts w:asciiTheme="minorHAnsi" w:hAnsiTheme="minorHAnsi"/>
            <w:sz w:val="22"/>
            <w:lang w:val="en-GB"/>
          </w:rPr>
          <w:t>.</w:t>
        </w:r>
      </w:ins>
    </w:p>
    <w:p w:rsidR="00E72882" w:rsidRPr="00E23694" w:rsidRDefault="00E72882" w:rsidP="00E72882">
      <w:pPr>
        <w:pStyle w:val="ListParagraph"/>
        <w:numPr>
          <w:ilvl w:val="0"/>
          <w:numId w:val="17"/>
        </w:numPr>
        <w:rPr>
          <w:rFonts w:asciiTheme="minorHAnsi" w:hAnsiTheme="minorHAnsi"/>
          <w:sz w:val="22"/>
          <w:lang w:val="en-GB"/>
        </w:rPr>
      </w:pPr>
      <w:del w:id="115" w:author="Ravi" w:date="2014-09-22T18:35:00Z">
        <w:r w:rsidRPr="00E23694" w:rsidDel="00E23694">
          <w:rPr>
            <w:rFonts w:asciiTheme="minorHAnsi" w:hAnsiTheme="minorHAnsi"/>
            <w:sz w:val="22"/>
            <w:lang w:val="en-GB"/>
          </w:rPr>
          <w:delText>Create a new Branch under the Branch folder with release naming convention</w:delText>
        </w:r>
      </w:del>
      <w:del w:id="116" w:author="Ravi" w:date="2014-09-19T16:29:00Z">
        <w:r w:rsidRPr="00E23694" w:rsidDel="00DA4D7E">
          <w:rPr>
            <w:rFonts w:asciiTheme="minorHAnsi" w:hAnsiTheme="minorHAnsi"/>
            <w:sz w:val="22"/>
            <w:lang w:val="en-GB"/>
          </w:rPr>
          <w:delText xml:space="preserve"> but add _Final as suffix to clearly identify as the final build</w:delText>
        </w:r>
      </w:del>
      <w:del w:id="117" w:author="Ravi" w:date="2014-09-22T18:35:00Z">
        <w:r w:rsidRPr="00E23694" w:rsidDel="00E23694">
          <w:rPr>
            <w:rFonts w:asciiTheme="minorHAnsi" w:hAnsiTheme="minorHAnsi"/>
            <w:sz w:val="22"/>
            <w:lang w:val="en-GB"/>
          </w:rPr>
          <w:delText>.</w:delText>
        </w:r>
      </w:del>
      <w:ins w:id="118" w:author="Ravi" w:date="2014-09-22T18:32:00Z">
        <w:r w:rsidRPr="00E23694">
          <w:rPr>
            <w:rFonts w:asciiTheme="minorHAnsi" w:hAnsiTheme="minorHAnsi"/>
            <w:sz w:val="22"/>
            <w:lang w:val="en-GB"/>
          </w:rPr>
          <w:t xml:space="preserve">Complete the development for release 14.4.1 and commit the changes in </w:t>
        </w:r>
      </w:ins>
      <w:ins w:id="119" w:author="Ravi" w:date="2014-09-22T18:36:00Z">
        <w:r>
          <w:rPr>
            <w:rFonts w:asciiTheme="minorHAnsi" w:hAnsiTheme="minorHAnsi"/>
            <w:sz w:val="22"/>
            <w:lang w:val="en-GB"/>
          </w:rPr>
          <w:t xml:space="preserve">corresponding </w:t>
        </w:r>
        <w:proofErr w:type="spellStart"/>
        <w:r>
          <w:rPr>
            <w:rFonts w:asciiTheme="minorHAnsi" w:hAnsiTheme="minorHAnsi"/>
            <w:sz w:val="22"/>
            <w:lang w:val="en-GB"/>
          </w:rPr>
          <w:t>svn</w:t>
        </w:r>
        <w:proofErr w:type="spellEnd"/>
        <w:r>
          <w:rPr>
            <w:rFonts w:asciiTheme="minorHAnsi" w:hAnsiTheme="minorHAnsi"/>
            <w:sz w:val="22"/>
            <w:lang w:val="en-GB"/>
          </w:rPr>
          <w:t xml:space="preserve"> repository. </w:t>
        </w:r>
      </w:ins>
    </w:p>
    <w:p w:rsidR="00E72882" w:rsidRPr="00931DD7" w:rsidRDefault="00E72882" w:rsidP="00E72882">
      <w:pPr>
        <w:pStyle w:val="ListParagraph"/>
        <w:numPr>
          <w:ilvl w:val="0"/>
          <w:numId w:val="17"/>
        </w:numPr>
        <w:rPr>
          <w:rFonts w:asciiTheme="minorHAnsi" w:hAnsiTheme="minorHAnsi"/>
          <w:sz w:val="22"/>
          <w:lang w:val="en-GB"/>
        </w:rPr>
      </w:pPr>
      <w:ins w:id="120" w:author="Ravi" w:date="2014-09-22T18:39:00Z">
        <w:r>
          <w:rPr>
            <w:rFonts w:asciiTheme="minorHAnsi" w:hAnsiTheme="minorHAnsi"/>
            <w:sz w:val="22"/>
            <w:lang w:val="en-GB"/>
          </w:rPr>
          <w:t>After completion</w:t>
        </w:r>
      </w:ins>
      <w:ins w:id="121" w:author="Ravi" w:date="2014-09-22T18:40:00Z">
        <w:r>
          <w:rPr>
            <w:rFonts w:asciiTheme="minorHAnsi" w:hAnsiTheme="minorHAnsi"/>
            <w:sz w:val="22"/>
            <w:lang w:val="en-GB"/>
          </w:rPr>
          <w:t xml:space="preserve"> of release 14.4.1</w:t>
        </w:r>
      </w:ins>
      <w:ins w:id="122" w:author="Ravi" w:date="2014-09-22T18:39:00Z">
        <w:r>
          <w:rPr>
            <w:rFonts w:asciiTheme="minorHAnsi" w:hAnsiTheme="minorHAnsi"/>
            <w:sz w:val="22"/>
            <w:lang w:val="en-GB"/>
          </w:rPr>
          <w:t xml:space="preserve">, </w:t>
        </w:r>
      </w:ins>
      <w:del w:id="123" w:author="Ravi" w:date="2014-09-22T18:39:00Z">
        <w:r w:rsidRPr="00931DD7" w:rsidDel="0005498F">
          <w:rPr>
            <w:rFonts w:asciiTheme="minorHAnsi" w:hAnsiTheme="minorHAnsi"/>
            <w:sz w:val="22"/>
            <w:lang w:val="en-GB"/>
          </w:rPr>
          <w:delText xml:space="preserve">Merge </w:delText>
        </w:r>
      </w:del>
      <w:ins w:id="124" w:author="Ravi" w:date="2014-09-22T18:39:00Z">
        <w:r>
          <w:rPr>
            <w:rFonts w:asciiTheme="minorHAnsi" w:hAnsiTheme="minorHAnsi"/>
            <w:sz w:val="22"/>
            <w:lang w:val="en-GB"/>
          </w:rPr>
          <w:t>m</w:t>
        </w:r>
        <w:r w:rsidRPr="00931DD7">
          <w:rPr>
            <w:rFonts w:asciiTheme="minorHAnsi" w:hAnsiTheme="minorHAnsi"/>
            <w:sz w:val="22"/>
            <w:lang w:val="en-GB"/>
          </w:rPr>
          <w:t xml:space="preserve">erge </w:t>
        </w:r>
      </w:ins>
      <w:r w:rsidRPr="00931DD7">
        <w:rPr>
          <w:rFonts w:asciiTheme="minorHAnsi" w:hAnsiTheme="minorHAnsi"/>
          <w:sz w:val="22"/>
          <w:lang w:val="en-GB"/>
        </w:rPr>
        <w:t>the appropriate code from respective Branch</w:t>
      </w:r>
      <w:ins w:id="125" w:author="Ravi" w:date="2014-09-22T18:47:00Z">
        <w:r>
          <w:rPr>
            <w:rFonts w:asciiTheme="minorHAnsi" w:hAnsiTheme="minorHAnsi"/>
            <w:sz w:val="22"/>
            <w:lang w:val="en-GB"/>
          </w:rPr>
          <w:t xml:space="preserve"> 14.4.1 to Branch 14.4</w:t>
        </w:r>
      </w:ins>
      <w:del w:id="126" w:author="Ravi" w:date="2014-09-22T18:47:00Z">
        <w:r w:rsidRPr="00931DD7" w:rsidDel="00DE3DAC">
          <w:rPr>
            <w:rFonts w:asciiTheme="minorHAnsi" w:hAnsiTheme="minorHAnsi"/>
            <w:sz w:val="22"/>
            <w:lang w:val="en-GB"/>
          </w:rPr>
          <w:delText>es</w:delText>
        </w:r>
      </w:del>
      <w:r w:rsidRPr="00931DD7">
        <w:rPr>
          <w:rFonts w:asciiTheme="minorHAnsi" w:hAnsiTheme="minorHAnsi"/>
          <w:sz w:val="22"/>
          <w:lang w:val="en-GB"/>
        </w:rPr>
        <w:t xml:space="preserve"> using the following steps to make the final build.</w:t>
      </w:r>
    </w:p>
    <w:p w:rsidR="00E72882" w:rsidRPr="00931DD7" w:rsidRDefault="00E72882" w:rsidP="00E72882">
      <w:pPr>
        <w:pStyle w:val="ListParagraph"/>
        <w:numPr>
          <w:ilvl w:val="1"/>
          <w:numId w:val="17"/>
        </w:numPr>
        <w:rPr>
          <w:rFonts w:asciiTheme="minorHAnsi" w:hAnsiTheme="minorHAnsi"/>
          <w:sz w:val="22"/>
          <w:lang w:val="en-GB"/>
        </w:rPr>
      </w:pPr>
      <w:r w:rsidRPr="00931DD7">
        <w:rPr>
          <w:rFonts w:asciiTheme="minorHAnsi" w:hAnsiTheme="minorHAnsi"/>
          <w:sz w:val="22"/>
          <w:lang w:val="en-GB"/>
        </w:rPr>
        <w:t xml:space="preserve">Right click on the branch folder local copy and navigate to the </w:t>
      </w:r>
      <w:proofErr w:type="spellStart"/>
      <w:r w:rsidRPr="00931DD7">
        <w:rPr>
          <w:rFonts w:asciiTheme="minorHAnsi" w:hAnsiTheme="minorHAnsi"/>
          <w:sz w:val="22"/>
          <w:lang w:val="en-GB"/>
        </w:rPr>
        <w:t>TortoiseSVN</w:t>
      </w:r>
      <w:proofErr w:type="spellEnd"/>
      <w:r w:rsidRPr="00931DD7">
        <w:rPr>
          <w:rFonts w:asciiTheme="minorHAnsi" w:hAnsiTheme="minorHAnsi"/>
          <w:sz w:val="22"/>
          <w:lang w:val="en-GB"/>
        </w:rPr>
        <w:t xml:space="preserve"> submenu and click on Merge.</w:t>
      </w:r>
    </w:p>
    <w:p w:rsidR="00E72882" w:rsidRPr="00931DD7" w:rsidRDefault="00E72882" w:rsidP="00E72882">
      <w:pPr>
        <w:pStyle w:val="ListParagraph"/>
        <w:numPr>
          <w:ilvl w:val="1"/>
          <w:numId w:val="17"/>
        </w:numPr>
        <w:rPr>
          <w:rFonts w:asciiTheme="minorHAnsi" w:hAnsiTheme="minorHAnsi"/>
          <w:sz w:val="22"/>
          <w:lang w:val="en-GB"/>
        </w:rPr>
      </w:pPr>
      <w:r w:rsidRPr="00931DD7">
        <w:rPr>
          <w:rFonts w:asciiTheme="minorHAnsi" w:hAnsiTheme="minorHAnsi"/>
          <w:sz w:val="22"/>
          <w:lang w:val="en-GB"/>
        </w:rPr>
        <w:t>Choose the second option “Merge a range of revisions” and click on the next.</w:t>
      </w:r>
    </w:p>
    <w:p w:rsidR="00E72882" w:rsidRPr="00931DD7" w:rsidRDefault="00E72882" w:rsidP="00E72882">
      <w:pPr>
        <w:pStyle w:val="ListParagraph"/>
        <w:numPr>
          <w:ilvl w:val="1"/>
          <w:numId w:val="17"/>
        </w:numPr>
        <w:rPr>
          <w:rFonts w:asciiTheme="minorHAnsi" w:hAnsiTheme="minorHAnsi"/>
          <w:sz w:val="22"/>
          <w:lang w:val="en-GB"/>
        </w:rPr>
      </w:pPr>
      <w:r w:rsidRPr="00931DD7">
        <w:rPr>
          <w:rFonts w:asciiTheme="minorHAnsi" w:hAnsiTheme="minorHAnsi"/>
          <w:sz w:val="22"/>
          <w:lang w:val="en-GB"/>
        </w:rPr>
        <w:t xml:space="preserve">Now, choose the From URL (Which will be latest Branch URL in this case). </w:t>
      </w:r>
    </w:p>
    <w:p w:rsidR="00E72882" w:rsidRPr="00931DD7" w:rsidRDefault="00E72882" w:rsidP="00E72882">
      <w:pPr>
        <w:pStyle w:val="ListParagraph"/>
        <w:numPr>
          <w:ilvl w:val="1"/>
          <w:numId w:val="17"/>
        </w:numPr>
        <w:rPr>
          <w:rFonts w:asciiTheme="minorHAnsi" w:hAnsiTheme="minorHAnsi"/>
          <w:sz w:val="22"/>
          <w:lang w:val="en-GB"/>
        </w:rPr>
      </w:pPr>
      <w:r w:rsidRPr="00931DD7">
        <w:rPr>
          <w:rFonts w:asciiTheme="minorHAnsi" w:hAnsiTheme="minorHAnsi"/>
          <w:sz w:val="22"/>
          <w:lang w:val="en-GB"/>
        </w:rPr>
        <w:t>Provide the revision range you want to merge. (Example: 4-7,9,11,15-HEAD@pegrevision)</w:t>
      </w:r>
    </w:p>
    <w:p w:rsidR="00E72882" w:rsidRPr="00931DD7" w:rsidRDefault="00E72882" w:rsidP="00E72882">
      <w:pPr>
        <w:pStyle w:val="ListParagraph"/>
        <w:numPr>
          <w:ilvl w:val="1"/>
          <w:numId w:val="17"/>
        </w:numPr>
        <w:rPr>
          <w:rFonts w:asciiTheme="minorHAnsi" w:hAnsiTheme="minorHAnsi"/>
          <w:sz w:val="22"/>
          <w:lang w:val="en-GB"/>
        </w:rPr>
      </w:pPr>
      <w:r w:rsidRPr="00931DD7">
        <w:rPr>
          <w:rFonts w:asciiTheme="minorHAnsi" w:hAnsiTheme="minorHAnsi"/>
          <w:sz w:val="22"/>
          <w:lang w:val="en-GB"/>
        </w:rPr>
        <w:t>Click on “Show Log” button to validate that you are merging the code base with the latest Branch code.</w:t>
      </w:r>
    </w:p>
    <w:p w:rsidR="00E72882" w:rsidRPr="00931DD7" w:rsidRDefault="00E72882" w:rsidP="00E72882">
      <w:pPr>
        <w:pStyle w:val="ListParagraph"/>
        <w:numPr>
          <w:ilvl w:val="1"/>
          <w:numId w:val="17"/>
        </w:numPr>
        <w:rPr>
          <w:rFonts w:asciiTheme="minorHAnsi" w:hAnsiTheme="minorHAnsi"/>
          <w:sz w:val="22"/>
          <w:lang w:val="en-GB"/>
        </w:rPr>
      </w:pPr>
      <w:r w:rsidRPr="00931DD7">
        <w:rPr>
          <w:rFonts w:asciiTheme="minorHAnsi" w:hAnsiTheme="minorHAnsi"/>
          <w:sz w:val="22"/>
          <w:lang w:val="en-GB"/>
        </w:rPr>
        <w:t>Once validated, click on OK and then then on next button to proceed with the merge step.</w:t>
      </w:r>
    </w:p>
    <w:p w:rsidR="00E72882" w:rsidRPr="00931DD7" w:rsidRDefault="00E72882" w:rsidP="00E72882">
      <w:pPr>
        <w:pStyle w:val="ListParagraph"/>
        <w:numPr>
          <w:ilvl w:val="1"/>
          <w:numId w:val="17"/>
        </w:numPr>
        <w:rPr>
          <w:rFonts w:asciiTheme="minorHAnsi" w:hAnsiTheme="minorHAnsi"/>
          <w:sz w:val="22"/>
          <w:lang w:val="en-GB"/>
        </w:rPr>
      </w:pPr>
      <w:r w:rsidRPr="00931DD7">
        <w:rPr>
          <w:rFonts w:asciiTheme="minorHAnsi" w:hAnsiTheme="minorHAnsi"/>
          <w:sz w:val="22"/>
          <w:lang w:val="en-GB"/>
        </w:rPr>
        <w:t>Click on the Merge Button. Now, your local working copy of the Trunk will be merged with the code base from the Branch folder.</w:t>
      </w:r>
    </w:p>
    <w:p w:rsidR="00E72882" w:rsidRPr="00931DD7" w:rsidRDefault="00E72882" w:rsidP="00E72882">
      <w:pPr>
        <w:pStyle w:val="ListParagraph"/>
        <w:numPr>
          <w:ilvl w:val="0"/>
          <w:numId w:val="17"/>
        </w:numPr>
        <w:rPr>
          <w:rFonts w:asciiTheme="minorHAnsi" w:hAnsiTheme="minorHAnsi"/>
          <w:sz w:val="22"/>
          <w:lang w:val="en-GB"/>
        </w:rPr>
      </w:pPr>
      <w:r w:rsidRPr="00931DD7">
        <w:rPr>
          <w:rFonts w:asciiTheme="minorHAnsi" w:hAnsiTheme="minorHAnsi"/>
          <w:sz w:val="22"/>
          <w:lang w:val="en-GB"/>
        </w:rPr>
        <w:t>Commit and Label the changes with the Branch repository.</w:t>
      </w:r>
    </w:p>
    <w:p w:rsidR="00E72882" w:rsidRPr="00DA4D7E" w:rsidRDefault="00E72882" w:rsidP="00E72882">
      <w:pPr>
        <w:pStyle w:val="ListParagraph"/>
        <w:numPr>
          <w:ilvl w:val="0"/>
          <w:numId w:val="17"/>
        </w:numPr>
        <w:rPr>
          <w:ins w:id="127" w:author="Ravi" w:date="2014-09-19T16:30:00Z"/>
          <w:rFonts w:asciiTheme="minorHAnsi" w:hAnsiTheme="minorHAnsi"/>
          <w:lang w:val="en-GB"/>
          <w:rPrChange w:id="128" w:author="Ravi" w:date="2014-09-19T16:30:00Z">
            <w:rPr>
              <w:ins w:id="129" w:author="Ravi" w:date="2014-09-19T16:30:00Z"/>
              <w:rFonts w:asciiTheme="minorHAnsi" w:hAnsiTheme="minorHAnsi"/>
              <w:sz w:val="22"/>
              <w:lang w:val="en-GB"/>
            </w:rPr>
          </w:rPrChange>
        </w:rPr>
      </w:pPr>
      <w:r w:rsidRPr="00931DD7">
        <w:rPr>
          <w:rFonts w:asciiTheme="minorHAnsi" w:hAnsiTheme="minorHAnsi"/>
          <w:sz w:val="22"/>
          <w:lang w:val="en-GB"/>
        </w:rPr>
        <w:t>Create the build as appropriate.</w:t>
      </w:r>
    </w:p>
    <w:p w:rsidR="00E72882" w:rsidRPr="009A5A69" w:rsidRDefault="00E72882" w:rsidP="00E72882">
      <w:pPr>
        <w:pStyle w:val="ListParagraph"/>
        <w:numPr>
          <w:ilvl w:val="0"/>
          <w:numId w:val="17"/>
        </w:numPr>
        <w:rPr>
          <w:rFonts w:asciiTheme="minorHAnsi" w:hAnsiTheme="minorHAnsi"/>
          <w:lang w:val="en-GB"/>
        </w:rPr>
      </w:pPr>
    </w:p>
    <w:p w:rsidR="00E72882" w:rsidRPr="009A5A69" w:rsidRDefault="00E72882" w:rsidP="00E72882">
      <w:pPr>
        <w:pStyle w:val="Heading2"/>
        <w:numPr>
          <w:ilvl w:val="1"/>
          <w:numId w:val="1"/>
        </w:numPr>
        <w:ind w:right="180"/>
        <w:rPr>
          <w:rFonts w:asciiTheme="minorHAnsi" w:hAnsiTheme="minorHAnsi" w:cs="Arial"/>
          <w:b w:val="0"/>
          <w:i w:val="0"/>
          <w:iCs w:val="0"/>
          <w:szCs w:val="24"/>
          <w:lang w:val="en-GB"/>
        </w:rPr>
      </w:pPr>
      <w:bookmarkStart w:id="130" w:name="_Toc390780660"/>
      <w:bookmarkStart w:id="131" w:name="_Toc393897014"/>
      <w:r w:rsidRPr="009A5A69">
        <w:rPr>
          <w:rFonts w:asciiTheme="minorHAnsi" w:hAnsiTheme="minorHAnsi" w:cs="Arial"/>
          <w:b w:val="0"/>
          <w:i w:val="0"/>
          <w:iCs w:val="0"/>
          <w:szCs w:val="24"/>
          <w:lang w:val="en-GB"/>
        </w:rPr>
        <w:t xml:space="preserve">Sync up Branch with Trunk </w:t>
      </w:r>
      <w:r w:rsidRPr="009A5A69">
        <w:rPr>
          <w:rFonts w:asciiTheme="minorHAnsi" w:hAnsiTheme="minorHAnsi" w:cs="Arial"/>
          <w:b w:val="0"/>
          <w:i w:val="0"/>
          <w:iCs w:val="0"/>
          <w:sz w:val="18"/>
          <w:szCs w:val="24"/>
          <w:lang w:val="en-GB"/>
        </w:rPr>
        <w:t>(</w:t>
      </w:r>
      <w:r w:rsidRPr="009A5A69">
        <w:rPr>
          <w:rFonts w:asciiTheme="minorHAnsi" w:hAnsiTheme="minorHAnsi" w:cs="Arial"/>
          <w:b w:val="0"/>
          <w:iCs w:val="0"/>
          <w:sz w:val="18"/>
          <w:szCs w:val="24"/>
          <w:lang w:val="en-GB"/>
        </w:rPr>
        <w:t>Single release with one Branch folder</w:t>
      </w:r>
      <w:r w:rsidRPr="009A5A69">
        <w:rPr>
          <w:rFonts w:asciiTheme="minorHAnsi" w:hAnsiTheme="minorHAnsi" w:cs="Arial"/>
          <w:b w:val="0"/>
          <w:i w:val="0"/>
          <w:iCs w:val="0"/>
          <w:sz w:val="18"/>
          <w:szCs w:val="24"/>
          <w:lang w:val="en-GB"/>
        </w:rPr>
        <w:t>)</w:t>
      </w:r>
      <w:bookmarkEnd w:id="130"/>
      <w:bookmarkEnd w:id="131"/>
    </w:p>
    <w:p w:rsidR="00E72882" w:rsidRPr="00931DD7" w:rsidRDefault="00E72882" w:rsidP="00E72882">
      <w:pPr>
        <w:ind w:left="1152" w:firstLine="288"/>
        <w:rPr>
          <w:rFonts w:asciiTheme="minorHAnsi" w:hAnsiTheme="minorHAnsi"/>
          <w:b/>
          <w:sz w:val="22"/>
          <w:lang w:val="en-GB"/>
        </w:rPr>
      </w:pPr>
    </w:p>
    <w:p w:rsidR="00E72882" w:rsidRPr="00931DD7" w:rsidRDefault="00E72882" w:rsidP="00E72882">
      <w:pPr>
        <w:ind w:left="720" w:firstLine="720"/>
        <w:rPr>
          <w:rFonts w:asciiTheme="minorHAnsi" w:hAnsiTheme="minorHAnsi"/>
          <w:sz w:val="22"/>
          <w:u w:val="single"/>
          <w:lang w:val="en-GB"/>
        </w:rPr>
      </w:pPr>
      <w:r w:rsidRPr="00931DD7">
        <w:rPr>
          <w:rFonts w:asciiTheme="minorHAnsi" w:hAnsiTheme="minorHAnsi"/>
          <w:sz w:val="22"/>
          <w:u w:val="single"/>
          <w:lang w:val="en-GB"/>
        </w:rPr>
        <w:t>Pre-requisites:</w:t>
      </w:r>
    </w:p>
    <w:p w:rsidR="00E72882" w:rsidRPr="00931DD7" w:rsidRDefault="00E72882" w:rsidP="00E72882">
      <w:pPr>
        <w:pStyle w:val="ListParagraph"/>
        <w:numPr>
          <w:ilvl w:val="0"/>
          <w:numId w:val="13"/>
        </w:numPr>
        <w:rPr>
          <w:rFonts w:asciiTheme="minorHAnsi" w:hAnsiTheme="minorHAnsi"/>
          <w:sz w:val="22"/>
          <w:lang w:val="en-GB"/>
        </w:rPr>
      </w:pPr>
      <w:r w:rsidRPr="00931DD7">
        <w:rPr>
          <w:rFonts w:asciiTheme="minorHAnsi" w:hAnsiTheme="minorHAnsi"/>
          <w:sz w:val="22"/>
          <w:lang w:val="en-GB"/>
        </w:rPr>
        <w:t>Code changes done for the release should have been promoted to the production environment.</w:t>
      </w:r>
    </w:p>
    <w:p w:rsidR="00E72882" w:rsidRPr="00931DD7" w:rsidRDefault="00E72882" w:rsidP="00E72882">
      <w:pPr>
        <w:pStyle w:val="ListParagraph"/>
        <w:numPr>
          <w:ilvl w:val="0"/>
          <w:numId w:val="13"/>
        </w:numPr>
        <w:rPr>
          <w:rFonts w:asciiTheme="minorHAnsi" w:hAnsiTheme="minorHAnsi"/>
          <w:sz w:val="22"/>
          <w:lang w:val="en-GB"/>
        </w:rPr>
      </w:pPr>
      <w:r w:rsidRPr="00931DD7">
        <w:rPr>
          <w:rFonts w:asciiTheme="minorHAnsi" w:hAnsiTheme="minorHAnsi"/>
          <w:sz w:val="22"/>
          <w:lang w:val="en-GB"/>
        </w:rPr>
        <w:t>All the changes should have been merged with the Branch folder created on the local machine and committed to the Branch repository.</w:t>
      </w:r>
    </w:p>
    <w:p w:rsidR="00E72882" w:rsidRPr="00931DD7" w:rsidRDefault="00E72882" w:rsidP="00E72882">
      <w:pPr>
        <w:pStyle w:val="ListParagraph"/>
        <w:numPr>
          <w:ilvl w:val="0"/>
          <w:numId w:val="13"/>
        </w:numPr>
        <w:rPr>
          <w:rFonts w:asciiTheme="minorHAnsi" w:hAnsiTheme="minorHAnsi"/>
          <w:sz w:val="22"/>
          <w:lang w:val="en-GB"/>
        </w:rPr>
      </w:pPr>
      <w:r w:rsidRPr="00931DD7">
        <w:rPr>
          <w:rFonts w:asciiTheme="minorHAnsi" w:hAnsiTheme="minorHAnsi"/>
          <w:sz w:val="22"/>
          <w:lang w:val="en-GB"/>
        </w:rPr>
        <w:t>User should have a local working copy of the Trunk folder.</w:t>
      </w:r>
    </w:p>
    <w:p w:rsidR="00E72882" w:rsidRPr="00931DD7" w:rsidRDefault="00E72882" w:rsidP="00E72882">
      <w:pPr>
        <w:ind w:left="1152" w:firstLine="288"/>
        <w:rPr>
          <w:rFonts w:asciiTheme="minorHAnsi" w:hAnsiTheme="minorHAnsi"/>
          <w:b/>
          <w:sz w:val="22"/>
          <w:lang w:val="en-GB"/>
        </w:rPr>
      </w:pPr>
    </w:p>
    <w:p w:rsidR="00E72882" w:rsidRPr="00931DD7" w:rsidRDefault="00E72882" w:rsidP="00E72882">
      <w:pPr>
        <w:ind w:left="1152" w:firstLine="288"/>
        <w:rPr>
          <w:rFonts w:asciiTheme="minorHAnsi" w:hAnsiTheme="minorHAnsi"/>
          <w:b/>
          <w:sz w:val="22"/>
          <w:lang w:val="en-GB"/>
        </w:rPr>
      </w:pPr>
      <w:r w:rsidRPr="00931DD7">
        <w:rPr>
          <w:rFonts w:asciiTheme="minorHAnsi" w:hAnsiTheme="minorHAnsi"/>
          <w:b/>
          <w:sz w:val="22"/>
          <w:lang w:val="en-GB"/>
        </w:rPr>
        <w:t>Refer to the below steps for creating a new Branch for the Trunk Folder:</w:t>
      </w:r>
    </w:p>
    <w:p w:rsidR="00E72882" w:rsidRPr="00931DD7" w:rsidRDefault="00E72882" w:rsidP="00E72882">
      <w:pPr>
        <w:pStyle w:val="ListParagraph"/>
        <w:ind w:left="2592"/>
        <w:rPr>
          <w:rFonts w:asciiTheme="minorHAnsi" w:hAnsiTheme="minorHAnsi"/>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Steps:</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Ensure that the Branch has the latest code base to be merged with Trunk.</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 xml:space="preserve">Right click on the branch folder local copy and navigate to the </w:t>
      </w:r>
      <w:proofErr w:type="spellStart"/>
      <w:r w:rsidRPr="00931DD7">
        <w:rPr>
          <w:rFonts w:asciiTheme="minorHAnsi" w:hAnsiTheme="minorHAnsi"/>
          <w:sz w:val="22"/>
          <w:lang w:val="en-GB"/>
        </w:rPr>
        <w:t>tortoiseSVN</w:t>
      </w:r>
      <w:proofErr w:type="spellEnd"/>
      <w:r w:rsidRPr="00931DD7">
        <w:rPr>
          <w:rFonts w:asciiTheme="minorHAnsi" w:hAnsiTheme="minorHAnsi"/>
          <w:sz w:val="22"/>
          <w:lang w:val="en-GB"/>
        </w:rPr>
        <w:t xml:space="preserve"> submenu and click on Merge.</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Choose the second option “Reintegrate a Branch” and click on the next.</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Now, choose the From URL (Which will be latest Branch URL in this case).</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Click on “Show Log” button to validate that you are merging the code base with the latest Trunk code.</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lastRenderedPageBreak/>
        <w:t>Once validated, click on OK and then then on next button to proceed with the merge step.</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Click on the Merge Button. Now, your local working copy of the Trunk will be merged with the code base from the Branch folder.</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To commit the same on the Trunk repository, right click on the working folder and click on SVN Commit… option.</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Specify the change details as label in the pop up window and also verify if SVN is able to identify you changes appropriately.</w:t>
      </w:r>
    </w:p>
    <w:p w:rsidR="00E72882" w:rsidRPr="00931DD7" w:rsidRDefault="00E72882" w:rsidP="00E72882">
      <w:pPr>
        <w:pStyle w:val="ListParagraph"/>
        <w:numPr>
          <w:ilvl w:val="0"/>
          <w:numId w:val="11"/>
        </w:numPr>
        <w:rPr>
          <w:rFonts w:asciiTheme="minorHAnsi" w:hAnsiTheme="minorHAnsi"/>
          <w:sz w:val="22"/>
          <w:lang w:val="en-GB"/>
        </w:rPr>
      </w:pPr>
      <w:r w:rsidRPr="00931DD7">
        <w:rPr>
          <w:rFonts w:asciiTheme="minorHAnsi" w:hAnsiTheme="minorHAnsi"/>
          <w:sz w:val="22"/>
          <w:lang w:val="en-GB"/>
        </w:rPr>
        <w:t>Once verified, click on OK.</w:t>
      </w:r>
    </w:p>
    <w:p w:rsidR="00E72882" w:rsidRPr="009A5A69" w:rsidRDefault="00E72882" w:rsidP="00E72882">
      <w:pPr>
        <w:pStyle w:val="Heading2"/>
        <w:numPr>
          <w:ilvl w:val="1"/>
          <w:numId w:val="1"/>
        </w:numPr>
        <w:ind w:right="180"/>
        <w:rPr>
          <w:rFonts w:asciiTheme="minorHAnsi" w:hAnsiTheme="minorHAnsi" w:cs="Arial"/>
          <w:b w:val="0"/>
          <w:i w:val="0"/>
          <w:iCs w:val="0"/>
          <w:szCs w:val="24"/>
          <w:lang w:val="en-GB"/>
        </w:rPr>
      </w:pPr>
      <w:bookmarkStart w:id="132" w:name="_Toc390780661"/>
      <w:bookmarkStart w:id="133" w:name="_Toc393897015"/>
      <w:r w:rsidRPr="009A5A69">
        <w:rPr>
          <w:rFonts w:asciiTheme="minorHAnsi" w:hAnsiTheme="minorHAnsi" w:cs="Arial"/>
          <w:b w:val="0"/>
          <w:i w:val="0"/>
          <w:iCs w:val="0"/>
          <w:szCs w:val="24"/>
          <w:lang w:val="en-GB"/>
        </w:rPr>
        <w:t>New Tag Creation from Trunk</w:t>
      </w:r>
      <w:bookmarkEnd w:id="132"/>
      <w:bookmarkEnd w:id="133"/>
    </w:p>
    <w:p w:rsidR="00E72882" w:rsidRPr="009A5A69" w:rsidRDefault="00E72882" w:rsidP="00E72882">
      <w:pPr>
        <w:ind w:left="1152" w:firstLine="288"/>
        <w:rPr>
          <w:rFonts w:asciiTheme="minorHAnsi" w:hAnsiTheme="minorHAnsi"/>
          <w:b/>
          <w:lang w:val="en-GB"/>
        </w:rPr>
      </w:pPr>
    </w:p>
    <w:p w:rsidR="00E72882" w:rsidRPr="00931DD7" w:rsidRDefault="00E72882" w:rsidP="00E72882">
      <w:pPr>
        <w:ind w:left="1152" w:firstLine="288"/>
        <w:rPr>
          <w:rFonts w:asciiTheme="minorHAnsi" w:hAnsiTheme="minorHAnsi"/>
          <w:b/>
          <w:sz w:val="22"/>
          <w:lang w:val="en-GB"/>
        </w:rPr>
      </w:pPr>
      <w:r w:rsidRPr="00931DD7">
        <w:rPr>
          <w:rFonts w:asciiTheme="minorHAnsi" w:hAnsiTheme="minorHAnsi"/>
          <w:b/>
          <w:sz w:val="22"/>
          <w:lang w:val="en-GB"/>
        </w:rPr>
        <w:t>Refer to the below steps for creating a new Tag from the Trunk Folder:</w:t>
      </w:r>
    </w:p>
    <w:p w:rsidR="00E72882" w:rsidRPr="00931DD7" w:rsidRDefault="00E72882" w:rsidP="00E72882">
      <w:pPr>
        <w:pStyle w:val="ListParagraph"/>
        <w:ind w:left="2592"/>
        <w:rPr>
          <w:rFonts w:asciiTheme="minorHAnsi" w:hAnsiTheme="minorHAnsi"/>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Steps:</w:t>
      </w:r>
    </w:p>
    <w:p w:rsidR="00E72882" w:rsidRPr="00931DD7" w:rsidRDefault="00E72882" w:rsidP="00E72882">
      <w:pPr>
        <w:pStyle w:val="ListParagraph"/>
        <w:numPr>
          <w:ilvl w:val="0"/>
          <w:numId w:val="12"/>
        </w:numPr>
        <w:rPr>
          <w:rFonts w:asciiTheme="minorHAnsi" w:hAnsiTheme="minorHAnsi"/>
          <w:sz w:val="22"/>
          <w:lang w:val="en-GB"/>
        </w:rPr>
      </w:pPr>
      <w:r w:rsidRPr="00931DD7">
        <w:rPr>
          <w:rFonts w:asciiTheme="minorHAnsi" w:hAnsiTheme="minorHAnsi"/>
          <w:sz w:val="22"/>
          <w:lang w:val="en-GB"/>
        </w:rPr>
        <w:t>Create a new folder on the local machine with appropriate name (Folder name can be based on the release number/magic).</w:t>
      </w:r>
    </w:p>
    <w:p w:rsidR="00E72882" w:rsidRPr="00931DD7" w:rsidRDefault="00E72882" w:rsidP="00E72882">
      <w:pPr>
        <w:pStyle w:val="ListParagraph"/>
        <w:numPr>
          <w:ilvl w:val="0"/>
          <w:numId w:val="12"/>
        </w:numPr>
        <w:rPr>
          <w:rFonts w:asciiTheme="minorHAnsi" w:hAnsiTheme="minorHAnsi"/>
          <w:sz w:val="22"/>
          <w:lang w:val="en-GB"/>
        </w:rPr>
      </w:pPr>
      <w:r w:rsidRPr="00931DD7">
        <w:rPr>
          <w:rFonts w:asciiTheme="minorHAnsi" w:hAnsiTheme="minorHAnsi"/>
          <w:sz w:val="22"/>
          <w:lang w:val="en-GB"/>
        </w:rPr>
        <w:t>Check-Out the code base from the Trunk folder to the folder created in step 1.</w:t>
      </w:r>
    </w:p>
    <w:p w:rsidR="00E72882" w:rsidRPr="00931DD7" w:rsidRDefault="00E72882" w:rsidP="00E72882">
      <w:pPr>
        <w:pStyle w:val="ListParagraph"/>
        <w:numPr>
          <w:ilvl w:val="0"/>
          <w:numId w:val="12"/>
        </w:numPr>
        <w:rPr>
          <w:rFonts w:asciiTheme="minorHAnsi" w:hAnsiTheme="minorHAnsi"/>
          <w:sz w:val="22"/>
          <w:lang w:val="en-GB"/>
        </w:rPr>
      </w:pPr>
      <w:r w:rsidRPr="00931DD7">
        <w:rPr>
          <w:rFonts w:asciiTheme="minorHAnsi" w:hAnsiTheme="minorHAnsi"/>
          <w:sz w:val="22"/>
          <w:lang w:val="en-GB"/>
        </w:rPr>
        <w:t xml:space="preserve">Now, right click on the folder created on step 2 and navigate to the </w:t>
      </w:r>
      <w:proofErr w:type="spellStart"/>
      <w:r w:rsidRPr="00931DD7">
        <w:rPr>
          <w:rFonts w:asciiTheme="minorHAnsi" w:hAnsiTheme="minorHAnsi"/>
          <w:sz w:val="22"/>
          <w:lang w:val="en-GB"/>
        </w:rPr>
        <w:t>TortoiseSVN</w:t>
      </w:r>
      <w:proofErr w:type="spellEnd"/>
      <w:r w:rsidRPr="00931DD7">
        <w:rPr>
          <w:rFonts w:asciiTheme="minorHAnsi" w:hAnsiTheme="minorHAnsi"/>
          <w:sz w:val="22"/>
          <w:lang w:val="en-GB"/>
        </w:rPr>
        <w:t xml:space="preserve"> submenu and click on Branch/Tag.</w:t>
      </w:r>
    </w:p>
    <w:p w:rsidR="00E72882" w:rsidRPr="00931DD7" w:rsidRDefault="00E72882" w:rsidP="00E72882">
      <w:pPr>
        <w:pStyle w:val="ListParagraph"/>
        <w:numPr>
          <w:ilvl w:val="0"/>
          <w:numId w:val="12"/>
        </w:numPr>
        <w:rPr>
          <w:rFonts w:asciiTheme="minorHAnsi" w:hAnsiTheme="minorHAnsi"/>
          <w:i/>
          <w:sz w:val="22"/>
          <w:lang w:val="en-GB"/>
        </w:rPr>
      </w:pPr>
      <w:r w:rsidRPr="00931DD7">
        <w:rPr>
          <w:rFonts w:asciiTheme="minorHAnsi" w:hAnsiTheme="minorHAnsi"/>
          <w:sz w:val="22"/>
          <w:lang w:val="en-GB"/>
        </w:rPr>
        <w:t xml:space="preserve">Specify the new Branch path you want to create. </w:t>
      </w:r>
      <w:proofErr w:type="spellStart"/>
      <w:r w:rsidRPr="00931DD7">
        <w:rPr>
          <w:rFonts w:asciiTheme="minorHAnsi" w:hAnsiTheme="minorHAnsi"/>
          <w:i/>
          <w:sz w:val="22"/>
          <w:lang w:val="en-GB"/>
        </w:rPr>
        <w:t>Eq</w:t>
      </w:r>
      <w:proofErr w:type="spellEnd"/>
      <w:r w:rsidRPr="00931DD7">
        <w:rPr>
          <w:rFonts w:asciiTheme="minorHAnsi" w:hAnsiTheme="minorHAnsi"/>
          <w:i/>
          <w:sz w:val="22"/>
          <w:lang w:val="en-GB"/>
        </w:rPr>
        <w:t>: /Tags/SSR 13.3 Permissions release.</w:t>
      </w:r>
    </w:p>
    <w:p w:rsidR="00E72882" w:rsidRPr="00931DD7" w:rsidRDefault="00E72882" w:rsidP="00E72882">
      <w:pPr>
        <w:pStyle w:val="ListParagraph"/>
        <w:numPr>
          <w:ilvl w:val="0"/>
          <w:numId w:val="12"/>
        </w:numPr>
        <w:rPr>
          <w:rFonts w:asciiTheme="minorHAnsi" w:hAnsiTheme="minorHAnsi"/>
          <w:sz w:val="22"/>
          <w:lang w:val="en-GB"/>
        </w:rPr>
      </w:pPr>
      <w:r w:rsidRPr="00931DD7">
        <w:rPr>
          <w:rFonts w:asciiTheme="minorHAnsi" w:hAnsiTheme="minorHAnsi"/>
          <w:sz w:val="22"/>
          <w:lang w:val="en-GB"/>
        </w:rPr>
        <w:t>Provide an appropriate message for the labelling purpose. And choose the “head revision” radio button from the create copy option and click on OK.</w:t>
      </w:r>
    </w:p>
    <w:p w:rsidR="00E72882" w:rsidRPr="009A5A69" w:rsidRDefault="00E72882" w:rsidP="00E72882">
      <w:pPr>
        <w:rPr>
          <w:rFonts w:asciiTheme="minorHAnsi" w:hAnsiTheme="minorHAnsi"/>
          <w:lang w:val="en-GB"/>
        </w:rPr>
      </w:pPr>
    </w:p>
    <w:p w:rsidR="00E72882" w:rsidRPr="009A5A69" w:rsidRDefault="00E72882" w:rsidP="00E72882">
      <w:pPr>
        <w:pStyle w:val="Heading2"/>
        <w:numPr>
          <w:ilvl w:val="1"/>
          <w:numId w:val="1"/>
        </w:numPr>
        <w:ind w:right="180"/>
        <w:rPr>
          <w:rFonts w:asciiTheme="minorHAnsi" w:hAnsiTheme="minorHAnsi" w:cs="Arial"/>
          <w:b w:val="0"/>
          <w:i w:val="0"/>
          <w:iCs w:val="0"/>
          <w:szCs w:val="24"/>
          <w:lang w:val="en-GB"/>
        </w:rPr>
      </w:pPr>
      <w:bookmarkStart w:id="134" w:name="_Toc390780662"/>
      <w:bookmarkStart w:id="135" w:name="_Toc393897016"/>
      <w:r w:rsidRPr="009A5A69">
        <w:rPr>
          <w:rFonts w:asciiTheme="minorHAnsi" w:hAnsiTheme="minorHAnsi" w:cs="Arial"/>
          <w:b w:val="0"/>
          <w:i w:val="0"/>
          <w:iCs w:val="0"/>
          <w:szCs w:val="24"/>
          <w:lang w:val="en-GB"/>
        </w:rPr>
        <w:t>Code Comparison</w:t>
      </w:r>
      <w:bookmarkEnd w:id="134"/>
      <w:bookmarkEnd w:id="135"/>
    </w:p>
    <w:p w:rsidR="00E72882" w:rsidRPr="009A5A69" w:rsidRDefault="00E72882" w:rsidP="00E72882">
      <w:pPr>
        <w:rPr>
          <w:rFonts w:asciiTheme="minorHAnsi" w:hAnsiTheme="minorHAnsi"/>
          <w:lang w:val="en-GB"/>
        </w:rPr>
      </w:pPr>
    </w:p>
    <w:p w:rsidR="00E72882" w:rsidRPr="00931DD7" w:rsidRDefault="00E72882" w:rsidP="00E72882">
      <w:pPr>
        <w:ind w:left="1152" w:firstLine="288"/>
        <w:rPr>
          <w:rFonts w:asciiTheme="minorHAnsi" w:hAnsiTheme="minorHAnsi"/>
          <w:b/>
          <w:sz w:val="22"/>
          <w:lang w:val="en-GB"/>
        </w:rPr>
      </w:pPr>
      <w:r w:rsidRPr="00931DD7">
        <w:rPr>
          <w:rFonts w:asciiTheme="minorHAnsi" w:hAnsiTheme="minorHAnsi"/>
          <w:b/>
          <w:sz w:val="22"/>
          <w:lang w:val="en-GB"/>
        </w:rPr>
        <w:t>Refer to the below steps for comparing code base from two different folders:</w:t>
      </w:r>
    </w:p>
    <w:p w:rsidR="00E72882" w:rsidRPr="00931DD7" w:rsidRDefault="00E72882" w:rsidP="00E72882">
      <w:pPr>
        <w:rPr>
          <w:rFonts w:asciiTheme="minorHAnsi" w:hAnsiTheme="minorHAnsi"/>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Steps:</w:t>
      </w:r>
    </w:p>
    <w:p w:rsidR="00E72882" w:rsidRPr="00931DD7" w:rsidRDefault="00E72882" w:rsidP="00E72882">
      <w:pPr>
        <w:pStyle w:val="ListParagraph"/>
        <w:numPr>
          <w:ilvl w:val="0"/>
          <w:numId w:val="14"/>
        </w:numPr>
        <w:rPr>
          <w:rFonts w:asciiTheme="minorHAnsi" w:hAnsiTheme="minorHAnsi"/>
          <w:sz w:val="22"/>
          <w:lang w:val="en-GB"/>
        </w:rPr>
      </w:pPr>
      <w:r w:rsidRPr="00931DD7">
        <w:rPr>
          <w:rFonts w:asciiTheme="minorHAnsi" w:hAnsiTheme="minorHAnsi"/>
          <w:sz w:val="22"/>
          <w:lang w:val="en-GB"/>
        </w:rPr>
        <w:t>Navigate to the first folder you want to compare and right click on the same and choose the “Mark for Comparison” option.</w:t>
      </w:r>
    </w:p>
    <w:p w:rsidR="00E72882" w:rsidRPr="00931DD7" w:rsidRDefault="00E72882" w:rsidP="00E72882">
      <w:pPr>
        <w:pStyle w:val="ListParagraph"/>
        <w:numPr>
          <w:ilvl w:val="0"/>
          <w:numId w:val="14"/>
        </w:numPr>
        <w:rPr>
          <w:rFonts w:asciiTheme="minorHAnsi" w:hAnsiTheme="minorHAnsi"/>
          <w:sz w:val="22"/>
          <w:lang w:val="en-GB"/>
        </w:rPr>
      </w:pPr>
      <w:r w:rsidRPr="00931DD7">
        <w:rPr>
          <w:rFonts w:asciiTheme="minorHAnsi" w:hAnsiTheme="minorHAnsi"/>
          <w:sz w:val="22"/>
          <w:lang w:val="en-GB"/>
        </w:rPr>
        <w:t>Now, navigate to the second folder you want to compare it with and right click on the same and choose the “Compare URLs” option.</w:t>
      </w:r>
    </w:p>
    <w:p w:rsidR="00E72882" w:rsidRPr="00931DD7" w:rsidRDefault="00E72882" w:rsidP="00E72882">
      <w:pPr>
        <w:pStyle w:val="ListParagraph"/>
        <w:numPr>
          <w:ilvl w:val="0"/>
          <w:numId w:val="14"/>
        </w:numPr>
        <w:rPr>
          <w:rFonts w:asciiTheme="minorHAnsi" w:hAnsiTheme="minorHAnsi"/>
          <w:sz w:val="22"/>
          <w:lang w:val="en-GB"/>
        </w:rPr>
      </w:pPr>
      <w:r w:rsidRPr="00931DD7">
        <w:rPr>
          <w:rFonts w:asciiTheme="minorHAnsi" w:hAnsiTheme="minorHAnsi"/>
          <w:sz w:val="22"/>
          <w:lang w:val="en-GB"/>
        </w:rPr>
        <w:t>A popup window will open and will give the result set.</w:t>
      </w:r>
    </w:p>
    <w:p w:rsidR="00E72882" w:rsidRPr="009A5A69" w:rsidRDefault="00E72882" w:rsidP="00E72882">
      <w:pPr>
        <w:pStyle w:val="ListParagraph"/>
        <w:ind w:left="2232"/>
        <w:rPr>
          <w:rFonts w:asciiTheme="minorHAnsi" w:hAnsiTheme="minorHAnsi"/>
          <w:lang w:val="en-GB"/>
        </w:rPr>
      </w:pPr>
    </w:p>
    <w:p w:rsidR="00E72882" w:rsidRPr="009A5A69" w:rsidRDefault="00E72882" w:rsidP="00E72882">
      <w:pPr>
        <w:pStyle w:val="Heading2"/>
        <w:numPr>
          <w:ilvl w:val="1"/>
          <w:numId w:val="1"/>
        </w:numPr>
        <w:ind w:right="180"/>
        <w:rPr>
          <w:rFonts w:asciiTheme="minorHAnsi" w:hAnsiTheme="minorHAnsi" w:cs="Arial"/>
          <w:b w:val="0"/>
          <w:i w:val="0"/>
          <w:iCs w:val="0"/>
          <w:szCs w:val="24"/>
          <w:lang w:val="en-GB"/>
        </w:rPr>
      </w:pPr>
      <w:bookmarkStart w:id="136" w:name="_Toc390780663"/>
      <w:bookmarkStart w:id="137" w:name="_Toc393897017"/>
      <w:r w:rsidRPr="009A5A69">
        <w:rPr>
          <w:rFonts w:asciiTheme="minorHAnsi" w:hAnsiTheme="minorHAnsi" w:cs="Arial"/>
          <w:b w:val="0"/>
          <w:i w:val="0"/>
          <w:iCs w:val="0"/>
          <w:szCs w:val="24"/>
          <w:lang w:val="en-GB"/>
        </w:rPr>
        <w:t>SVN Pull Command</w:t>
      </w:r>
      <w:bookmarkEnd w:id="136"/>
      <w:bookmarkEnd w:id="137"/>
    </w:p>
    <w:p w:rsidR="00E72882" w:rsidRPr="00931DD7" w:rsidRDefault="00E72882" w:rsidP="00E72882">
      <w:pPr>
        <w:ind w:left="720" w:firstLine="720"/>
        <w:rPr>
          <w:rFonts w:asciiTheme="minorHAnsi" w:hAnsiTheme="minorHAnsi"/>
          <w:sz w:val="22"/>
          <w:u w:val="single"/>
          <w:lang w:val="en-GB"/>
        </w:rPr>
      </w:pPr>
      <w:r w:rsidRPr="00931DD7">
        <w:rPr>
          <w:rFonts w:asciiTheme="minorHAnsi" w:hAnsiTheme="minorHAnsi"/>
          <w:sz w:val="22"/>
          <w:u w:val="single"/>
          <w:lang w:val="en-GB"/>
        </w:rPr>
        <w:t>Pre-requisites:</w:t>
      </w:r>
    </w:p>
    <w:p w:rsidR="00E72882" w:rsidRPr="00931DD7" w:rsidRDefault="00E72882" w:rsidP="00E72882">
      <w:pPr>
        <w:pStyle w:val="ListParagraph"/>
        <w:numPr>
          <w:ilvl w:val="0"/>
          <w:numId w:val="19"/>
        </w:numPr>
        <w:rPr>
          <w:rFonts w:asciiTheme="minorHAnsi" w:hAnsiTheme="minorHAnsi"/>
          <w:sz w:val="22"/>
          <w:lang w:val="en-GB"/>
        </w:rPr>
      </w:pPr>
      <w:r w:rsidRPr="00931DD7">
        <w:rPr>
          <w:rFonts w:asciiTheme="minorHAnsi" w:hAnsiTheme="minorHAnsi"/>
          <w:sz w:val="22"/>
          <w:lang w:val="en-GB"/>
        </w:rPr>
        <w:t>Make sure that you have SVN installed on the local machine with command line tools. (you would have to install this feature specifically while installing SVN by default this feature is turned off)</w:t>
      </w:r>
    </w:p>
    <w:p w:rsidR="00E72882" w:rsidRPr="00931DD7" w:rsidRDefault="00E72882" w:rsidP="00E72882">
      <w:pPr>
        <w:pStyle w:val="ListParagraph"/>
        <w:numPr>
          <w:ilvl w:val="0"/>
          <w:numId w:val="19"/>
        </w:numPr>
        <w:rPr>
          <w:rFonts w:asciiTheme="minorHAnsi" w:hAnsiTheme="minorHAnsi"/>
          <w:sz w:val="22"/>
          <w:lang w:val="en-GB"/>
        </w:rPr>
      </w:pPr>
      <w:r w:rsidRPr="00931DD7">
        <w:rPr>
          <w:rFonts w:asciiTheme="minorHAnsi" w:hAnsiTheme="minorHAnsi"/>
          <w:sz w:val="22"/>
          <w:lang w:val="en-GB"/>
        </w:rPr>
        <w:t>Connect to the SVN repo browser and save your credential while connecting to repo browser. (This is required only once as command line will use your saved credentials to pull the code base)</w:t>
      </w:r>
    </w:p>
    <w:p w:rsidR="00E72882" w:rsidRPr="00931DD7" w:rsidRDefault="00E72882" w:rsidP="00E72882">
      <w:pPr>
        <w:pStyle w:val="ListParagraph"/>
        <w:numPr>
          <w:ilvl w:val="0"/>
          <w:numId w:val="19"/>
        </w:numPr>
        <w:rPr>
          <w:rFonts w:asciiTheme="minorHAnsi" w:hAnsiTheme="minorHAnsi"/>
          <w:sz w:val="22"/>
          <w:lang w:val="en-GB"/>
        </w:rPr>
      </w:pPr>
      <w:r w:rsidRPr="00931DD7">
        <w:rPr>
          <w:rFonts w:asciiTheme="minorHAnsi" w:hAnsiTheme="minorHAnsi"/>
          <w:sz w:val="22"/>
          <w:lang w:val="en-GB"/>
        </w:rPr>
        <w:lastRenderedPageBreak/>
        <w:t>Verify that SVN_Rollback_File_List.txt populated with appropriate file name to be pulled from SVN.</w:t>
      </w:r>
    </w:p>
    <w:p w:rsidR="00E72882" w:rsidRPr="00931DD7" w:rsidRDefault="00E72882" w:rsidP="00E72882">
      <w:pPr>
        <w:pStyle w:val="ListParagraph"/>
        <w:numPr>
          <w:ilvl w:val="0"/>
          <w:numId w:val="19"/>
        </w:numPr>
        <w:rPr>
          <w:rFonts w:asciiTheme="minorHAnsi" w:hAnsiTheme="minorHAnsi"/>
          <w:sz w:val="22"/>
          <w:lang w:val="en-GB"/>
        </w:rPr>
      </w:pPr>
      <w:r w:rsidRPr="00931DD7">
        <w:rPr>
          <w:rFonts w:asciiTheme="minorHAnsi" w:hAnsiTheme="minorHAnsi"/>
          <w:sz w:val="22"/>
          <w:lang w:val="en-GB"/>
        </w:rPr>
        <w:t xml:space="preserve">Verify that SVN pull CMD file is available under the </w:t>
      </w:r>
      <w:proofErr w:type="spellStart"/>
      <w:r w:rsidRPr="00931DD7">
        <w:rPr>
          <w:rFonts w:asciiTheme="minorHAnsi" w:hAnsiTheme="minorHAnsi"/>
          <w:sz w:val="22"/>
          <w:lang w:val="en-GB"/>
        </w:rPr>
        <w:t>CMDscripts</w:t>
      </w:r>
      <w:proofErr w:type="spellEnd"/>
      <w:r w:rsidRPr="00931DD7">
        <w:rPr>
          <w:rFonts w:asciiTheme="minorHAnsi" w:hAnsiTheme="minorHAnsi"/>
          <w:sz w:val="22"/>
          <w:lang w:val="en-GB"/>
        </w:rPr>
        <w:t xml:space="preserve"> folder.</w:t>
      </w:r>
    </w:p>
    <w:p w:rsidR="00E72882" w:rsidRPr="00931DD7" w:rsidRDefault="00E72882" w:rsidP="00E72882">
      <w:pPr>
        <w:pStyle w:val="ListParagraph"/>
        <w:ind w:left="1728"/>
        <w:rPr>
          <w:rFonts w:asciiTheme="minorHAnsi" w:hAnsiTheme="minorHAnsi"/>
          <w:b/>
          <w:sz w:val="22"/>
          <w:lang w:val="en-GB"/>
        </w:rPr>
      </w:pPr>
    </w:p>
    <w:p w:rsidR="00E72882" w:rsidRPr="00931DD7" w:rsidRDefault="00E72882" w:rsidP="00E72882">
      <w:pPr>
        <w:ind w:left="720" w:firstLine="720"/>
        <w:rPr>
          <w:rFonts w:asciiTheme="minorHAnsi" w:hAnsiTheme="minorHAnsi"/>
          <w:b/>
          <w:sz w:val="22"/>
          <w:lang w:val="en-GB"/>
        </w:rPr>
      </w:pPr>
      <w:r w:rsidRPr="00931DD7">
        <w:rPr>
          <w:rFonts w:asciiTheme="minorHAnsi" w:hAnsiTheme="minorHAnsi"/>
          <w:b/>
          <w:sz w:val="22"/>
          <w:lang w:val="en-GB"/>
        </w:rPr>
        <w:t xml:space="preserve">Refer to the below steps for pulling the SQL </w:t>
      </w:r>
      <w:proofErr w:type="gramStart"/>
      <w:r w:rsidRPr="00931DD7">
        <w:rPr>
          <w:rFonts w:asciiTheme="minorHAnsi" w:hAnsiTheme="minorHAnsi"/>
          <w:b/>
          <w:sz w:val="22"/>
          <w:lang w:val="en-GB"/>
        </w:rPr>
        <w:t>script using the SVN pull</w:t>
      </w:r>
      <w:proofErr w:type="gramEnd"/>
      <w:r w:rsidRPr="00931DD7">
        <w:rPr>
          <w:rFonts w:asciiTheme="minorHAnsi" w:hAnsiTheme="minorHAnsi"/>
          <w:b/>
          <w:sz w:val="22"/>
          <w:lang w:val="en-GB"/>
        </w:rPr>
        <w:t xml:space="preserve"> command:</w:t>
      </w:r>
    </w:p>
    <w:p w:rsidR="00E72882" w:rsidRPr="00931DD7" w:rsidRDefault="00E72882" w:rsidP="00E72882">
      <w:pPr>
        <w:ind w:left="360"/>
        <w:rPr>
          <w:rFonts w:asciiTheme="minorHAnsi" w:hAnsiTheme="minorHAnsi"/>
          <w:sz w:val="22"/>
          <w:lang w:val="en-GB"/>
        </w:rPr>
      </w:pPr>
    </w:p>
    <w:p w:rsidR="00E72882" w:rsidRPr="00931DD7" w:rsidRDefault="00E72882" w:rsidP="00E72882">
      <w:pPr>
        <w:ind w:left="792" w:firstLine="720"/>
        <w:rPr>
          <w:rFonts w:asciiTheme="minorHAnsi" w:hAnsiTheme="minorHAnsi"/>
          <w:sz w:val="22"/>
          <w:u w:val="single"/>
          <w:lang w:val="en-GB"/>
        </w:rPr>
      </w:pPr>
      <w:r w:rsidRPr="00931DD7">
        <w:rPr>
          <w:rFonts w:asciiTheme="minorHAnsi" w:hAnsiTheme="minorHAnsi"/>
          <w:sz w:val="22"/>
          <w:u w:val="single"/>
          <w:lang w:val="en-GB"/>
        </w:rPr>
        <w:t>Steps:</w:t>
      </w:r>
    </w:p>
    <w:p w:rsidR="00E72882" w:rsidRPr="00931DD7" w:rsidRDefault="00E72882" w:rsidP="00E72882">
      <w:pPr>
        <w:pStyle w:val="ListParagraph"/>
        <w:numPr>
          <w:ilvl w:val="0"/>
          <w:numId w:val="18"/>
        </w:numPr>
        <w:rPr>
          <w:rFonts w:asciiTheme="minorHAnsi" w:hAnsiTheme="minorHAnsi"/>
          <w:sz w:val="22"/>
          <w:lang w:val="en-GB"/>
        </w:rPr>
      </w:pPr>
      <w:r w:rsidRPr="00931DD7">
        <w:rPr>
          <w:rFonts w:asciiTheme="minorHAnsi" w:hAnsiTheme="minorHAnsi"/>
          <w:sz w:val="22"/>
          <w:lang w:val="en-GB"/>
        </w:rPr>
        <w:t xml:space="preserve">As per the readme, update the DB build </w:t>
      </w:r>
      <w:proofErr w:type="spellStart"/>
      <w:r w:rsidRPr="00931DD7">
        <w:rPr>
          <w:rFonts w:asciiTheme="minorHAnsi" w:hAnsiTheme="minorHAnsi"/>
          <w:sz w:val="22"/>
          <w:lang w:val="en-GB"/>
        </w:rPr>
        <w:t>config</w:t>
      </w:r>
      <w:proofErr w:type="spellEnd"/>
      <w:r w:rsidRPr="00931DD7">
        <w:rPr>
          <w:rFonts w:asciiTheme="minorHAnsi" w:hAnsiTheme="minorHAnsi"/>
          <w:sz w:val="22"/>
          <w:lang w:val="en-GB"/>
        </w:rPr>
        <w:t xml:space="preserve"> file. (make sure the that you doesn’t have spaces in your root folder location)</w:t>
      </w:r>
    </w:p>
    <w:p w:rsidR="00E72882" w:rsidRPr="00931DD7" w:rsidRDefault="00E72882" w:rsidP="00E72882">
      <w:pPr>
        <w:pStyle w:val="ListParagraph"/>
        <w:numPr>
          <w:ilvl w:val="0"/>
          <w:numId w:val="18"/>
        </w:numPr>
        <w:rPr>
          <w:rFonts w:asciiTheme="minorHAnsi" w:hAnsiTheme="minorHAnsi"/>
          <w:sz w:val="22"/>
          <w:lang w:val="en-GB"/>
        </w:rPr>
      </w:pPr>
      <w:r w:rsidRPr="00931DD7">
        <w:rPr>
          <w:rFonts w:asciiTheme="minorHAnsi" w:hAnsiTheme="minorHAnsi"/>
          <w:sz w:val="22"/>
          <w:lang w:val="en-GB"/>
        </w:rPr>
        <w:t>Execute the SVN pull CMD from the CMD script folder.</w:t>
      </w:r>
    </w:p>
    <w:p w:rsidR="00E72882" w:rsidRPr="00931DD7" w:rsidRDefault="00E72882" w:rsidP="00E72882">
      <w:pPr>
        <w:rPr>
          <w:rFonts w:asciiTheme="minorHAnsi" w:hAnsiTheme="minorHAnsi"/>
          <w:sz w:val="22"/>
          <w:lang w:val="en-GB"/>
        </w:rPr>
      </w:pPr>
    </w:p>
    <w:p w:rsidR="00E72882" w:rsidRPr="00931DD7" w:rsidRDefault="00E72882" w:rsidP="00E72882">
      <w:pPr>
        <w:ind w:left="720"/>
        <w:rPr>
          <w:rFonts w:asciiTheme="minorHAnsi" w:hAnsiTheme="minorHAnsi"/>
          <w:sz w:val="22"/>
          <w:lang w:val="en-GB"/>
        </w:rPr>
      </w:pPr>
      <w:r w:rsidRPr="00931DD7">
        <w:rPr>
          <w:rFonts w:asciiTheme="minorHAnsi" w:hAnsiTheme="minorHAnsi"/>
          <w:b/>
          <w:sz w:val="22"/>
          <w:u w:val="single"/>
          <w:lang w:val="en-GB"/>
        </w:rPr>
        <w:t>NOTE:</w:t>
      </w:r>
      <w:r w:rsidRPr="00931DD7">
        <w:rPr>
          <w:rFonts w:asciiTheme="minorHAnsi" w:hAnsiTheme="minorHAnsi"/>
          <w:sz w:val="22"/>
          <w:lang w:val="en-GB"/>
        </w:rPr>
        <w:t xml:space="preserve"> Development team will not use the SVN pull command/functionality for creating the build as they will still use the existing process for build creation.</w:t>
      </w:r>
    </w:p>
    <w:p w:rsidR="00E72882" w:rsidRPr="009A5A69" w:rsidRDefault="00E72882" w:rsidP="00E72882">
      <w:pPr>
        <w:pStyle w:val="Heading2"/>
        <w:numPr>
          <w:ilvl w:val="0"/>
          <w:numId w:val="1"/>
        </w:numPr>
        <w:ind w:right="180"/>
        <w:rPr>
          <w:rFonts w:asciiTheme="minorHAnsi" w:hAnsiTheme="minorHAnsi" w:cs="Arial"/>
          <w:b w:val="0"/>
          <w:i w:val="0"/>
          <w:iCs w:val="0"/>
          <w:sz w:val="32"/>
          <w:szCs w:val="24"/>
          <w:lang w:val="en-GB"/>
        </w:rPr>
      </w:pPr>
      <w:bookmarkStart w:id="138" w:name="_Appendix"/>
      <w:bookmarkStart w:id="139" w:name="_Toc283127231"/>
      <w:bookmarkStart w:id="140" w:name="_Toc390780664"/>
      <w:bookmarkStart w:id="141" w:name="_Toc393897018"/>
      <w:bookmarkEnd w:id="138"/>
      <w:r w:rsidRPr="009A5A69">
        <w:rPr>
          <w:rFonts w:asciiTheme="minorHAnsi" w:hAnsiTheme="minorHAnsi" w:cs="Arial"/>
          <w:b w:val="0"/>
          <w:i w:val="0"/>
          <w:iCs w:val="0"/>
          <w:sz w:val="32"/>
          <w:szCs w:val="24"/>
          <w:lang w:val="en-GB"/>
        </w:rPr>
        <w:t>Appendix</w:t>
      </w:r>
      <w:bookmarkEnd w:id="139"/>
      <w:bookmarkEnd w:id="140"/>
      <w:bookmarkEnd w:id="141"/>
    </w:p>
    <w:p w:rsidR="00E72882" w:rsidRPr="009A5A69" w:rsidRDefault="00E72882" w:rsidP="00E72882">
      <w:pPr>
        <w:rPr>
          <w:rFonts w:asciiTheme="minorHAnsi" w:hAnsiTheme="minorHAnsi"/>
          <w:lang w:val="en-GB"/>
        </w:rPr>
      </w:pPr>
    </w:p>
    <w:p w:rsidR="00E72882" w:rsidRPr="009A5A69" w:rsidRDefault="00E72882" w:rsidP="00E72882">
      <w:pPr>
        <w:numPr>
          <w:ilvl w:val="0"/>
          <w:numId w:val="5"/>
        </w:numPr>
        <w:rPr>
          <w:rFonts w:asciiTheme="minorHAnsi" w:hAnsiTheme="minorHAnsi" w:cs="Arial"/>
          <w:b/>
          <w:szCs w:val="20"/>
        </w:rPr>
      </w:pPr>
      <w:r w:rsidRPr="009A5A69">
        <w:rPr>
          <w:rFonts w:asciiTheme="minorHAnsi" w:hAnsiTheme="minorHAnsi" w:cs="Arial"/>
          <w:b/>
          <w:szCs w:val="20"/>
        </w:rPr>
        <w:t>Some Important Locations:</w:t>
      </w:r>
    </w:p>
    <w:p w:rsidR="00E72882" w:rsidRPr="009A5A69" w:rsidRDefault="00E72882" w:rsidP="00E72882">
      <w:pPr>
        <w:rPr>
          <w:rFonts w:asciiTheme="minorHAnsi" w:hAnsiTheme="minorHAnsi" w:cs="Arial"/>
          <w:szCs w:val="20"/>
        </w:rPr>
      </w:pPr>
    </w:p>
    <w:p w:rsidR="00E72882" w:rsidRPr="009A5A69" w:rsidRDefault="00E72882" w:rsidP="00E72882">
      <w:pPr>
        <w:numPr>
          <w:ilvl w:val="0"/>
          <w:numId w:val="6"/>
        </w:numPr>
        <w:rPr>
          <w:rFonts w:asciiTheme="minorHAnsi" w:hAnsiTheme="minorHAnsi" w:cs="Arial"/>
          <w:szCs w:val="20"/>
        </w:rPr>
      </w:pPr>
      <w:r w:rsidRPr="009A5A69">
        <w:rPr>
          <w:rFonts w:asciiTheme="minorHAnsi" w:hAnsiTheme="minorHAnsi" w:cs="Arial"/>
          <w:szCs w:val="20"/>
        </w:rPr>
        <w:t>SVN Tool:</w:t>
      </w:r>
    </w:p>
    <w:p w:rsidR="00E72882" w:rsidRDefault="00E72882" w:rsidP="00E72882">
      <w:pPr>
        <w:ind w:left="630" w:firstLine="720"/>
        <w:rPr>
          <w:rStyle w:val="Hyperlink"/>
          <w:rFonts w:asciiTheme="minorHAnsi" w:hAnsiTheme="minorHAnsi" w:cs="Arial"/>
          <w:szCs w:val="20"/>
        </w:rPr>
      </w:pPr>
      <w:hyperlink r:id="rId17" w:history="1">
        <w:r w:rsidRPr="009A5A69">
          <w:rPr>
            <w:rStyle w:val="Hyperlink"/>
            <w:rFonts w:asciiTheme="minorHAnsi" w:hAnsiTheme="minorHAnsi" w:cs="Arial"/>
            <w:szCs w:val="20"/>
          </w:rPr>
          <w:t>\\atlas\SHUTTLE\Web_Factory\b_PRODUCT_AND_PROJECT\aa_SharePoint\Softs</w:t>
        </w:r>
      </w:hyperlink>
    </w:p>
    <w:p w:rsidR="00E72882" w:rsidRPr="00ED4950" w:rsidRDefault="00E72882" w:rsidP="00E72882">
      <w:pPr>
        <w:rPr>
          <w:rFonts w:asciiTheme="minorHAnsi" w:hAnsiTheme="minorHAnsi" w:cs="Arial"/>
          <w:szCs w:val="20"/>
        </w:rPr>
      </w:pPr>
    </w:p>
    <w:p w:rsidR="00E72882" w:rsidRPr="009A5A69" w:rsidRDefault="00E72882" w:rsidP="00E72882">
      <w:pPr>
        <w:numPr>
          <w:ilvl w:val="0"/>
          <w:numId w:val="6"/>
        </w:numPr>
        <w:rPr>
          <w:rFonts w:asciiTheme="minorHAnsi" w:hAnsiTheme="minorHAnsi" w:cs="Arial"/>
          <w:szCs w:val="20"/>
        </w:rPr>
      </w:pPr>
      <w:r w:rsidRPr="009A5A69">
        <w:rPr>
          <w:rFonts w:asciiTheme="minorHAnsi" w:hAnsiTheme="minorHAnsi" w:cs="Arial"/>
          <w:szCs w:val="20"/>
        </w:rPr>
        <w:t>SVN Book:</w:t>
      </w:r>
    </w:p>
    <w:p w:rsidR="00E72882" w:rsidRPr="009A5A69" w:rsidRDefault="00E72882" w:rsidP="00E72882">
      <w:pPr>
        <w:ind w:left="1350"/>
        <w:rPr>
          <w:rFonts w:asciiTheme="minorHAnsi" w:hAnsiTheme="minorHAnsi" w:cs="Arial"/>
          <w:szCs w:val="20"/>
        </w:rPr>
      </w:pPr>
      <w:hyperlink r:id="rId18" w:history="1">
        <w:r w:rsidRPr="009A5A69">
          <w:rPr>
            <w:rStyle w:val="Hyperlink"/>
            <w:rFonts w:asciiTheme="minorHAnsi" w:hAnsiTheme="minorHAnsi" w:cs="Arial"/>
            <w:szCs w:val="20"/>
          </w:rPr>
          <w:t>\\atlas\SHUTTLE\Web_Factory\b_PRODUCT_AND_PROJECT\aa_SharePoint\Softs\svn-book.pdf</w:t>
        </w:r>
      </w:hyperlink>
    </w:p>
    <w:p w:rsidR="00E72882" w:rsidRPr="009A5A69" w:rsidRDefault="00E72882" w:rsidP="00E72882">
      <w:pPr>
        <w:rPr>
          <w:rFonts w:asciiTheme="minorHAnsi" w:hAnsiTheme="minorHAnsi" w:cs="Arial"/>
          <w:szCs w:val="20"/>
        </w:rPr>
      </w:pPr>
    </w:p>
    <w:p w:rsidR="00E72882" w:rsidRPr="009A5A69" w:rsidRDefault="00E72882" w:rsidP="00E72882">
      <w:pPr>
        <w:rPr>
          <w:rFonts w:asciiTheme="minorHAnsi" w:hAnsiTheme="minorHAnsi"/>
          <w:lang w:val="en-GB"/>
        </w:rPr>
      </w:pPr>
    </w:p>
    <w:p w:rsidR="00E72882" w:rsidRPr="009A5A69" w:rsidRDefault="00E72882" w:rsidP="00E72882">
      <w:pPr>
        <w:numPr>
          <w:ilvl w:val="0"/>
          <w:numId w:val="5"/>
        </w:numPr>
        <w:rPr>
          <w:rFonts w:asciiTheme="minorHAnsi" w:hAnsiTheme="minorHAnsi" w:cs="Arial"/>
          <w:b/>
          <w:szCs w:val="20"/>
        </w:rPr>
      </w:pPr>
      <w:r w:rsidRPr="009A5A69">
        <w:rPr>
          <w:rFonts w:asciiTheme="minorHAnsi" w:hAnsiTheme="minorHAnsi" w:cs="Arial"/>
          <w:b/>
          <w:szCs w:val="20"/>
        </w:rPr>
        <w:t>Naming Conventions:</w:t>
      </w:r>
    </w:p>
    <w:p w:rsidR="00E72882" w:rsidRDefault="00E72882" w:rsidP="00E72882">
      <w:pPr>
        <w:numPr>
          <w:ilvl w:val="1"/>
          <w:numId w:val="5"/>
        </w:numPr>
        <w:rPr>
          <w:rFonts w:asciiTheme="minorHAnsi" w:hAnsiTheme="minorHAnsi" w:cs="Arial"/>
          <w:szCs w:val="20"/>
        </w:rPr>
      </w:pPr>
      <w:r w:rsidRPr="009A5A69">
        <w:rPr>
          <w:rFonts w:asciiTheme="minorHAnsi" w:hAnsiTheme="minorHAnsi" w:cs="Arial"/>
          <w:szCs w:val="20"/>
        </w:rPr>
        <w:t>Build Naming Convention:</w:t>
      </w:r>
    </w:p>
    <w:p w:rsidR="00E72882" w:rsidRPr="00FA200D" w:rsidRDefault="00E72882" w:rsidP="00E72882">
      <w:pPr>
        <w:numPr>
          <w:ilvl w:val="3"/>
          <w:numId w:val="5"/>
        </w:numPr>
        <w:rPr>
          <w:rFonts w:asciiTheme="minorHAnsi" w:hAnsiTheme="minorHAnsi" w:cs="Arial"/>
          <w:szCs w:val="20"/>
        </w:rPr>
      </w:pPr>
      <w:r w:rsidRPr="00FA5BC8">
        <w:rPr>
          <w:rFonts w:asciiTheme="minorHAnsi" w:hAnsiTheme="minorHAnsi" w:cs="Arial"/>
          <w:b/>
          <w:szCs w:val="20"/>
        </w:rPr>
        <w:t>Single Developer</w:t>
      </w:r>
      <w:r w:rsidRPr="00FA200D">
        <w:rPr>
          <w:rFonts w:asciiTheme="minorHAnsi" w:hAnsiTheme="minorHAnsi" w:cs="Arial"/>
          <w:szCs w:val="20"/>
        </w:rPr>
        <w:t xml:space="preserve"> - Build&lt;Auto incremental Number&gt;_&lt;15-20 character release Name&gt;_Magic#######_Release&lt;Number&gt;</w:t>
      </w:r>
    </w:p>
    <w:p w:rsidR="00E72882" w:rsidRPr="009A5A69" w:rsidRDefault="00E72882" w:rsidP="00E72882">
      <w:pPr>
        <w:numPr>
          <w:ilvl w:val="3"/>
          <w:numId w:val="5"/>
        </w:numPr>
        <w:rPr>
          <w:rFonts w:asciiTheme="minorHAnsi" w:hAnsiTheme="minorHAnsi" w:cs="Arial"/>
          <w:szCs w:val="20"/>
        </w:rPr>
      </w:pPr>
      <w:r w:rsidRPr="00FA5BC8">
        <w:rPr>
          <w:rFonts w:asciiTheme="minorHAnsi" w:hAnsiTheme="minorHAnsi" w:cs="Arial"/>
          <w:b/>
          <w:szCs w:val="20"/>
        </w:rPr>
        <w:t>Multiple Developers</w:t>
      </w:r>
      <w:r>
        <w:rPr>
          <w:rFonts w:asciiTheme="minorHAnsi" w:hAnsiTheme="minorHAnsi" w:cs="Arial"/>
          <w:szCs w:val="20"/>
        </w:rPr>
        <w:t xml:space="preserve"> - </w:t>
      </w:r>
      <w:r w:rsidRPr="00FA200D">
        <w:rPr>
          <w:rFonts w:asciiTheme="minorHAnsi" w:hAnsiTheme="minorHAnsi" w:cs="Arial"/>
          <w:szCs w:val="20"/>
        </w:rPr>
        <w:t>Build&lt;Auto incremental Number&gt;_&lt;15-20 character release Name&gt;_Magic#######_Release&lt;Number&gt;</w:t>
      </w:r>
      <w:r>
        <w:rPr>
          <w:rFonts w:asciiTheme="minorHAnsi" w:hAnsiTheme="minorHAnsi" w:cs="Arial"/>
          <w:szCs w:val="20"/>
        </w:rPr>
        <w:t>_</w:t>
      </w:r>
      <w:proofErr w:type="spellStart"/>
      <w:r w:rsidRPr="00104529">
        <w:rPr>
          <w:rFonts w:asciiTheme="minorHAnsi" w:hAnsiTheme="minorHAnsi" w:cs="Arial"/>
          <w:b/>
          <w:szCs w:val="20"/>
        </w:rPr>
        <w:t>LanID</w:t>
      </w:r>
      <w:proofErr w:type="spellEnd"/>
    </w:p>
    <w:p w:rsidR="00E72882" w:rsidRPr="009A5A69" w:rsidRDefault="00E72882" w:rsidP="00E72882">
      <w:pPr>
        <w:numPr>
          <w:ilvl w:val="1"/>
          <w:numId w:val="5"/>
        </w:numPr>
        <w:rPr>
          <w:rFonts w:asciiTheme="minorHAnsi" w:hAnsiTheme="minorHAnsi" w:cs="Arial"/>
          <w:szCs w:val="20"/>
        </w:rPr>
      </w:pPr>
      <w:r w:rsidRPr="009A5A69">
        <w:rPr>
          <w:rFonts w:asciiTheme="minorHAnsi" w:hAnsiTheme="minorHAnsi" w:cs="Arial"/>
          <w:szCs w:val="20"/>
        </w:rPr>
        <w:t>Build Labeling Convention:</w:t>
      </w:r>
    </w:p>
    <w:p w:rsidR="00E72882" w:rsidRPr="009A5A69" w:rsidRDefault="00E72882" w:rsidP="00E72882">
      <w:pPr>
        <w:numPr>
          <w:ilvl w:val="3"/>
          <w:numId w:val="5"/>
        </w:numPr>
        <w:rPr>
          <w:rFonts w:asciiTheme="minorHAnsi" w:hAnsiTheme="minorHAnsi" w:cs="Arial"/>
          <w:szCs w:val="20"/>
        </w:rPr>
      </w:pPr>
      <w:r w:rsidRPr="009A5A69">
        <w:rPr>
          <w:rFonts w:asciiTheme="minorHAnsi" w:hAnsiTheme="minorHAnsi" w:cs="Arial"/>
          <w:szCs w:val="20"/>
        </w:rPr>
        <w:t>Uploaded by &lt;</w:t>
      </w:r>
      <w:proofErr w:type="spellStart"/>
      <w:r w:rsidRPr="009A5A69">
        <w:rPr>
          <w:rFonts w:asciiTheme="minorHAnsi" w:hAnsiTheme="minorHAnsi" w:cs="Arial"/>
          <w:szCs w:val="20"/>
        </w:rPr>
        <w:t>SEILanID</w:t>
      </w:r>
      <w:proofErr w:type="spellEnd"/>
      <w:r w:rsidRPr="009A5A69">
        <w:rPr>
          <w:rFonts w:asciiTheme="minorHAnsi" w:hAnsiTheme="minorHAnsi" w:cs="Arial"/>
          <w:szCs w:val="20"/>
        </w:rPr>
        <w:t>&gt; on &lt;</w:t>
      </w:r>
      <w:proofErr w:type="spellStart"/>
      <w:r w:rsidRPr="009A5A69">
        <w:rPr>
          <w:rFonts w:asciiTheme="minorHAnsi" w:hAnsiTheme="minorHAnsi" w:cs="Arial"/>
          <w:szCs w:val="20"/>
        </w:rPr>
        <w:t>DateTime</w:t>
      </w:r>
      <w:proofErr w:type="spellEnd"/>
      <w:r w:rsidRPr="009A5A69">
        <w:rPr>
          <w:rFonts w:asciiTheme="minorHAnsi" w:hAnsiTheme="minorHAnsi" w:cs="Arial"/>
          <w:szCs w:val="20"/>
        </w:rPr>
        <w:t>&gt; for Build&lt;Auto incremental Number&gt;_&lt;15-20 character release Name&gt;_Magic#######_Release&lt;Number&gt;</w:t>
      </w:r>
    </w:p>
    <w:p w:rsidR="00E72882" w:rsidRPr="009A5A69" w:rsidRDefault="00E72882" w:rsidP="00E72882">
      <w:pPr>
        <w:numPr>
          <w:ilvl w:val="1"/>
          <w:numId w:val="5"/>
        </w:numPr>
        <w:rPr>
          <w:rFonts w:asciiTheme="minorHAnsi" w:hAnsiTheme="minorHAnsi" w:cs="Arial"/>
          <w:szCs w:val="20"/>
        </w:rPr>
      </w:pPr>
      <w:r w:rsidRPr="009A5A69">
        <w:rPr>
          <w:rFonts w:asciiTheme="minorHAnsi" w:hAnsiTheme="minorHAnsi" w:cs="Arial"/>
          <w:szCs w:val="20"/>
        </w:rPr>
        <w:t>SQL object files Naming Convention:</w:t>
      </w:r>
    </w:p>
    <w:p w:rsidR="00E72882" w:rsidRPr="009A5A69" w:rsidRDefault="00E72882" w:rsidP="00E72882">
      <w:pPr>
        <w:numPr>
          <w:ilvl w:val="3"/>
          <w:numId w:val="5"/>
        </w:numPr>
        <w:rPr>
          <w:rFonts w:asciiTheme="minorHAnsi" w:hAnsiTheme="minorHAnsi" w:cs="Arial"/>
          <w:szCs w:val="20"/>
        </w:rPr>
      </w:pPr>
      <w:r w:rsidRPr="009A5A69">
        <w:rPr>
          <w:rFonts w:asciiTheme="minorHAnsi" w:hAnsiTheme="minorHAnsi" w:cs="Arial"/>
          <w:szCs w:val="20"/>
        </w:rPr>
        <w:t>SP - IBS_APP.&lt;SP Name&gt;.</w:t>
      </w:r>
      <w:proofErr w:type="spellStart"/>
      <w:r w:rsidRPr="009A5A69">
        <w:rPr>
          <w:rFonts w:asciiTheme="minorHAnsi" w:hAnsiTheme="minorHAnsi" w:cs="Arial"/>
          <w:szCs w:val="20"/>
        </w:rPr>
        <w:t>proc.sql</w:t>
      </w:r>
      <w:proofErr w:type="spellEnd"/>
    </w:p>
    <w:p w:rsidR="00E72882" w:rsidRPr="009A5A69" w:rsidRDefault="00E72882" w:rsidP="00E72882">
      <w:pPr>
        <w:numPr>
          <w:ilvl w:val="3"/>
          <w:numId w:val="5"/>
        </w:numPr>
        <w:rPr>
          <w:rFonts w:asciiTheme="minorHAnsi" w:hAnsiTheme="minorHAnsi" w:cs="Arial"/>
          <w:szCs w:val="20"/>
        </w:rPr>
      </w:pPr>
      <w:r w:rsidRPr="009A5A69">
        <w:rPr>
          <w:rFonts w:asciiTheme="minorHAnsi" w:hAnsiTheme="minorHAnsi" w:cs="Arial"/>
          <w:szCs w:val="20"/>
        </w:rPr>
        <w:t>Table - IBS.&lt;Table name&gt;.</w:t>
      </w:r>
      <w:proofErr w:type="spellStart"/>
      <w:r w:rsidRPr="009A5A69">
        <w:rPr>
          <w:rFonts w:asciiTheme="minorHAnsi" w:hAnsiTheme="minorHAnsi" w:cs="Arial"/>
          <w:szCs w:val="20"/>
        </w:rPr>
        <w:t>table.sql</w:t>
      </w:r>
      <w:proofErr w:type="spellEnd"/>
    </w:p>
    <w:p w:rsidR="00355697" w:rsidRDefault="00355697">
      <w:bookmarkStart w:id="142" w:name="_GoBack"/>
      <w:bookmarkEnd w:id="142"/>
    </w:p>
    <w:sectPr w:rsidR="00355697" w:rsidSect="00D21211">
      <w:footerReference w:type="default" r:id="rId19"/>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91B" w:rsidRDefault="0047091B" w:rsidP="00E72882">
      <w:r>
        <w:separator/>
      </w:r>
    </w:p>
  </w:endnote>
  <w:endnote w:type="continuationSeparator" w:id="0">
    <w:p w:rsidR="0047091B" w:rsidRDefault="0047091B" w:rsidP="00E72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17" w:rsidRDefault="004709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September 2014</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72882" w:rsidRPr="00E72882">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C63517" w:rsidRDefault="00470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91B" w:rsidRDefault="0047091B" w:rsidP="00E72882">
      <w:r>
        <w:separator/>
      </w:r>
    </w:p>
  </w:footnote>
  <w:footnote w:type="continuationSeparator" w:id="0">
    <w:p w:rsidR="0047091B" w:rsidRDefault="0047091B" w:rsidP="00E728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B89"/>
    <w:multiLevelType w:val="hybridMultilevel"/>
    <w:tmpl w:val="BD90B7F8"/>
    <w:lvl w:ilvl="0" w:tplc="14568148">
      <w:start w:val="1"/>
      <w:numFmt w:val="decimal"/>
      <w:lvlText w:val="%1."/>
      <w:lvlJc w:val="left"/>
      <w:pPr>
        <w:ind w:left="2232" w:hanging="360"/>
      </w:pPr>
      <w:rPr>
        <w:i w:val="0"/>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
    <w:nsid w:val="045D2082"/>
    <w:multiLevelType w:val="hybridMultilevel"/>
    <w:tmpl w:val="BD90B7F8"/>
    <w:lvl w:ilvl="0" w:tplc="14568148">
      <w:start w:val="1"/>
      <w:numFmt w:val="decimal"/>
      <w:lvlText w:val="%1."/>
      <w:lvlJc w:val="left"/>
      <w:pPr>
        <w:ind w:left="2232" w:hanging="360"/>
      </w:pPr>
      <w:rPr>
        <w:i w:val="0"/>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2">
    <w:nsid w:val="06117B9F"/>
    <w:multiLevelType w:val="hybridMultilevel"/>
    <w:tmpl w:val="35A8FE66"/>
    <w:lvl w:ilvl="0" w:tplc="594898D2">
      <w:start w:val="1"/>
      <w:numFmt w:val="decimal"/>
      <w:lvlText w:val="%1."/>
      <w:lvlJc w:val="left"/>
      <w:pPr>
        <w:ind w:left="1080" w:hanging="360"/>
      </w:pPr>
      <w:rPr>
        <w:b w:val="0"/>
        <w:i w:val="0"/>
      </w:rPr>
    </w:lvl>
    <w:lvl w:ilvl="1" w:tplc="04090019">
      <w:start w:val="1"/>
      <w:numFmt w:val="lowerLetter"/>
      <w:lvlText w:val="%2."/>
      <w:lvlJc w:val="left"/>
      <w:pPr>
        <w:ind w:left="288" w:hanging="360"/>
      </w:pPr>
    </w:lvl>
    <w:lvl w:ilvl="2" w:tplc="0409001B">
      <w:start w:val="1"/>
      <w:numFmt w:val="lowerRoman"/>
      <w:lvlText w:val="%3."/>
      <w:lvlJc w:val="right"/>
      <w:pPr>
        <w:ind w:left="1008" w:hanging="180"/>
      </w:pPr>
    </w:lvl>
    <w:lvl w:ilvl="3" w:tplc="04090001">
      <w:start w:val="1"/>
      <w:numFmt w:val="bullet"/>
      <w:lvlText w:val=""/>
      <w:lvlJc w:val="left"/>
      <w:pPr>
        <w:ind w:left="1728" w:hanging="360"/>
      </w:pPr>
      <w:rPr>
        <w:rFonts w:ascii="Symbol" w:hAnsi="Symbol" w:hint="default"/>
      </w:rPr>
    </w:lvl>
    <w:lvl w:ilvl="4" w:tplc="04090019" w:tentative="1">
      <w:start w:val="1"/>
      <w:numFmt w:val="lowerLetter"/>
      <w:lvlText w:val="%5."/>
      <w:lvlJc w:val="left"/>
      <w:pPr>
        <w:ind w:left="2448" w:hanging="360"/>
      </w:pPr>
    </w:lvl>
    <w:lvl w:ilvl="5" w:tplc="0409001B" w:tentative="1">
      <w:start w:val="1"/>
      <w:numFmt w:val="lowerRoman"/>
      <w:lvlText w:val="%6."/>
      <w:lvlJc w:val="right"/>
      <w:pPr>
        <w:ind w:left="3168" w:hanging="180"/>
      </w:pPr>
    </w:lvl>
    <w:lvl w:ilvl="6" w:tplc="0409000F" w:tentative="1">
      <w:start w:val="1"/>
      <w:numFmt w:val="decimal"/>
      <w:lvlText w:val="%7."/>
      <w:lvlJc w:val="left"/>
      <w:pPr>
        <w:ind w:left="3888" w:hanging="360"/>
      </w:pPr>
    </w:lvl>
    <w:lvl w:ilvl="7" w:tplc="04090019" w:tentative="1">
      <w:start w:val="1"/>
      <w:numFmt w:val="lowerLetter"/>
      <w:lvlText w:val="%8."/>
      <w:lvlJc w:val="left"/>
      <w:pPr>
        <w:ind w:left="4608" w:hanging="360"/>
      </w:pPr>
    </w:lvl>
    <w:lvl w:ilvl="8" w:tplc="0409001B" w:tentative="1">
      <w:start w:val="1"/>
      <w:numFmt w:val="lowerRoman"/>
      <w:lvlText w:val="%9."/>
      <w:lvlJc w:val="right"/>
      <w:pPr>
        <w:ind w:left="5328" w:hanging="180"/>
      </w:pPr>
    </w:lvl>
  </w:abstractNum>
  <w:abstractNum w:abstractNumId="3">
    <w:nsid w:val="0FF73B82"/>
    <w:multiLevelType w:val="hybridMultilevel"/>
    <w:tmpl w:val="35A8FE66"/>
    <w:lvl w:ilvl="0" w:tplc="594898D2">
      <w:start w:val="1"/>
      <w:numFmt w:val="decimal"/>
      <w:lvlText w:val="%1."/>
      <w:lvlJc w:val="left"/>
      <w:pPr>
        <w:ind w:left="1080" w:hanging="360"/>
      </w:pPr>
      <w:rPr>
        <w:b w:val="0"/>
        <w:i w:val="0"/>
      </w:rPr>
    </w:lvl>
    <w:lvl w:ilvl="1" w:tplc="04090019">
      <w:start w:val="1"/>
      <w:numFmt w:val="lowerLetter"/>
      <w:lvlText w:val="%2."/>
      <w:lvlJc w:val="left"/>
      <w:pPr>
        <w:ind w:left="288" w:hanging="360"/>
      </w:pPr>
    </w:lvl>
    <w:lvl w:ilvl="2" w:tplc="0409001B">
      <w:start w:val="1"/>
      <w:numFmt w:val="lowerRoman"/>
      <w:lvlText w:val="%3."/>
      <w:lvlJc w:val="right"/>
      <w:pPr>
        <w:ind w:left="1008" w:hanging="180"/>
      </w:pPr>
    </w:lvl>
    <w:lvl w:ilvl="3" w:tplc="04090001">
      <w:start w:val="1"/>
      <w:numFmt w:val="bullet"/>
      <w:lvlText w:val=""/>
      <w:lvlJc w:val="left"/>
      <w:pPr>
        <w:ind w:left="1728" w:hanging="360"/>
      </w:pPr>
      <w:rPr>
        <w:rFonts w:ascii="Symbol" w:hAnsi="Symbol" w:hint="default"/>
      </w:rPr>
    </w:lvl>
    <w:lvl w:ilvl="4" w:tplc="04090019" w:tentative="1">
      <w:start w:val="1"/>
      <w:numFmt w:val="lowerLetter"/>
      <w:lvlText w:val="%5."/>
      <w:lvlJc w:val="left"/>
      <w:pPr>
        <w:ind w:left="2448" w:hanging="360"/>
      </w:pPr>
    </w:lvl>
    <w:lvl w:ilvl="5" w:tplc="0409001B" w:tentative="1">
      <w:start w:val="1"/>
      <w:numFmt w:val="lowerRoman"/>
      <w:lvlText w:val="%6."/>
      <w:lvlJc w:val="right"/>
      <w:pPr>
        <w:ind w:left="3168" w:hanging="180"/>
      </w:pPr>
    </w:lvl>
    <w:lvl w:ilvl="6" w:tplc="0409000F" w:tentative="1">
      <w:start w:val="1"/>
      <w:numFmt w:val="decimal"/>
      <w:lvlText w:val="%7."/>
      <w:lvlJc w:val="left"/>
      <w:pPr>
        <w:ind w:left="3888" w:hanging="360"/>
      </w:pPr>
    </w:lvl>
    <w:lvl w:ilvl="7" w:tplc="04090019" w:tentative="1">
      <w:start w:val="1"/>
      <w:numFmt w:val="lowerLetter"/>
      <w:lvlText w:val="%8."/>
      <w:lvlJc w:val="left"/>
      <w:pPr>
        <w:ind w:left="4608" w:hanging="360"/>
      </w:pPr>
    </w:lvl>
    <w:lvl w:ilvl="8" w:tplc="0409001B" w:tentative="1">
      <w:start w:val="1"/>
      <w:numFmt w:val="lowerRoman"/>
      <w:lvlText w:val="%9."/>
      <w:lvlJc w:val="right"/>
      <w:pPr>
        <w:ind w:left="5328" w:hanging="180"/>
      </w:pPr>
    </w:lvl>
  </w:abstractNum>
  <w:abstractNum w:abstractNumId="4">
    <w:nsid w:val="105F3E45"/>
    <w:multiLevelType w:val="hybridMultilevel"/>
    <w:tmpl w:val="DFBCE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CB7E17"/>
    <w:multiLevelType w:val="hybridMultilevel"/>
    <w:tmpl w:val="1F1E1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7D1CDB"/>
    <w:multiLevelType w:val="hybridMultilevel"/>
    <w:tmpl w:val="723E3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5A4BBA"/>
    <w:multiLevelType w:val="hybridMultilevel"/>
    <w:tmpl w:val="723E3F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EB72638"/>
    <w:multiLevelType w:val="hybridMultilevel"/>
    <w:tmpl w:val="723E3F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5283FF8"/>
    <w:multiLevelType w:val="hybridMultilevel"/>
    <w:tmpl w:val="BD90B7F8"/>
    <w:lvl w:ilvl="0" w:tplc="14568148">
      <w:start w:val="1"/>
      <w:numFmt w:val="decimal"/>
      <w:lvlText w:val="%1."/>
      <w:lvlJc w:val="left"/>
      <w:pPr>
        <w:ind w:left="2232" w:hanging="360"/>
      </w:pPr>
      <w:rPr>
        <w:i w:val="0"/>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0">
    <w:nsid w:val="48760F49"/>
    <w:multiLevelType w:val="multilevel"/>
    <w:tmpl w:val="BC5C93E6"/>
    <w:lvl w:ilvl="0">
      <w:start w:val="1"/>
      <w:numFmt w:val="decimal"/>
      <w:lvlText w:val="%1."/>
      <w:lvlJc w:val="left"/>
      <w:pPr>
        <w:ind w:left="360" w:hanging="360"/>
      </w:pPr>
      <w:rPr>
        <w:rFonts w:asciiTheme="minorHAnsi" w:hAnsiTheme="minorHAnsi" w:cs="Arial" w:hint="default"/>
        <w:b w:val="0"/>
        <w:i w:val="0"/>
        <w:sz w:val="32"/>
      </w:rPr>
    </w:lvl>
    <w:lvl w:ilvl="1">
      <w:start w:val="1"/>
      <w:numFmt w:val="decimal"/>
      <w:lvlText w:val="%1.%2."/>
      <w:lvlJc w:val="left"/>
      <w:pPr>
        <w:ind w:left="792" w:hanging="432"/>
      </w:pPr>
      <w:rPr>
        <w:b w:val="0"/>
        <w:sz w:val="28"/>
      </w:rPr>
    </w:lvl>
    <w:lvl w:ilvl="2">
      <w:start w:val="1"/>
      <w:numFmt w:val="bullet"/>
      <w:lvlText w:val=""/>
      <w:lvlJc w:val="left"/>
      <w:pPr>
        <w:ind w:left="1224" w:hanging="504"/>
      </w:pPr>
      <w:rPr>
        <w:rFonts w:ascii="Symbol" w:hAnsi="Symbol" w:hint="default"/>
        <w:b w: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1675E8"/>
    <w:multiLevelType w:val="hybridMultilevel"/>
    <w:tmpl w:val="1AEC40CC"/>
    <w:lvl w:ilvl="0" w:tplc="0409001B">
      <w:start w:val="1"/>
      <w:numFmt w:val="lowerRoman"/>
      <w:lvlText w:val="%1."/>
      <w:lvlJc w:val="right"/>
      <w:pPr>
        <w:ind w:left="135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E2B74B7"/>
    <w:multiLevelType w:val="hybridMultilevel"/>
    <w:tmpl w:val="3CC6D8AC"/>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
    <w:nsid w:val="6397729B"/>
    <w:multiLevelType w:val="hybridMultilevel"/>
    <w:tmpl w:val="BD90B7F8"/>
    <w:lvl w:ilvl="0" w:tplc="14568148">
      <w:start w:val="1"/>
      <w:numFmt w:val="decimal"/>
      <w:lvlText w:val="%1."/>
      <w:lvlJc w:val="left"/>
      <w:pPr>
        <w:ind w:left="2232" w:hanging="360"/>
      </w:pPr>
      <w:rPr>
        <w:i w:val="0"/>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4">
    <w:nsid w:val="643937BA"/>
    <w:multiLevelType w:val="hybridMultilevel"/>
    <w:tmpl w:val="8B04BAC2"/>
    <w:lvl w:ilvl="0" w:tplc="04090001">
      <w:start w:val="1"/>
      <w:numFmt w:val="decimal"/>
      <w:lvlText w:val="%1."/>
      <w:lvlJc w:val="left"/>
      <w:pPr>
        <w:tabs>
          <w:tab w:val="num" w:pos="1350"/>
        </w:tabs>
        <w:ind w:left="1350" w:hanging="360"/>
      </w:pPr>
    </w:lvl>
    <w:lvl w:ilvl="1" w:tplc="04090003">
      <w:start w:val="1"/>
      <w:numFmt w:val="lowerLetter"/>
      <w:lvlText w:val="%2."/>
      <w:lvlJc w:val="left"/>
      <w:pPr>
        <w:tabs>
          <w:tab w:val="num" w:pos="2070"/>
        </w:tabs>
        <w:ind w:left="2070" w:hanging="360"/>
      </w:pPr>
    </w:lvl>
    <w:lvl w:ilvl="2" w:tplc="04090005" w:tentative="1">
      <w:start w:val="1"/>
      <w:numFmt w:val="lowerRoman"/>
      <w:lvlText w:val="%3."/>
      <w:lvlJc w:val="right"/>
      <w:pPr>
        <w:tabs>
          <w:tab w:val="num" w:pos="2790"/>
        </w:tabs>
        <w:ind w:left="2790" w:hanging="180"/>
      </w:pPr>
    </w:lvl>
    <w:lvl w:ilvl="3" w:tplc="04090001" w:tentative="1">
      <w:start w:val="1"/>
      <w:numFmt w:val="decimal"/>
      <w:lvlText w:val="%4."/>
      <w:lvlJc w:val="left"/>
      <w:pPr>
        <w:tabs>
          <w:tab w:val="num" w:pos="3510"/>
        </w:tabs>
        <w:ind w:left="3510" w:hanging="360"/>
      </w:pPr>
    </w:lvl>
    <w:lvl w:ilvl="4" w:tplc="04090003" w:tentative="1">
      <w:start w:val="1"/>
      <w:numFmt w:val="lowerLetter"/>
      <w:lvlText w:val="%5."/>
      <w:lvlJc w:val="left"/>
      <w:pPr>
        <w:tabs>
          <w:tab w:val="num" w:pos="4230"/>
        </w:tabs>
        <w:ind w:left="4230" w:hanging="360"/>
      </w:pPr>
    </w:lvl>
    <w:lvl w:ilvl="5" w:tplc="04090005" w:tentative="1">
      <w:start w:val="1"/>
      <w:numFmt w:val="lowerRoman"/>
      <w:lvlText w:val="%6."/>
      <w:lvlJc w:val="right"/>
      <w:pPr>
        <w:tabs>
          <w:tab w:val="num" w:pos="4950"/>
        </w:tabs>
        <w:ind w:left="4950" w:hanging="180"/>
      </w:pPr>
    </w:lvl>
    <w:lvl w:ilvl="6" w:tplc="04090001" w:tentative="1">
      <w:start w:val="1"/>
      <w:numFmt w:val="decimal"/>
      <w:lvlText w:val="%7."/>
      <w:lvlJc w:val="left"/>
      <w:pPr>
        <w:tabs>
          <w:tab w:val="num" w:pos="5670"/>
        </w:tabs>
        <w:ind w:left="5670" w:hanging="360"/>
      </w:pPr>
    </w:lvl>
    <w:lvl w:ilvl="7" w:tplc="04090003" w:tentative="1">
      <w:start w:val="1"/>
      <w:numFmt w:val="lowerLetter"/>
      <w:lvlText w:val="%8."/>
      <w:lvlJc w:val="left"/>
      <w:pPr>
        <w:tabs>
          <w:tab w:val="num" w:pos="6390"/>
        </w:tabs>
        <w:ind w:left="6390" w:hanging="360"/>
      </w:pPr>
    </w:lvl>
    <w:lvl w:ilvl="8" w:tplc="04090005" w:tentative="1">
      <w:start w:val="1"/>
      <w:numFmt w:val="lowerRoman"/>
      <w:lvlText w:val="%9."/>
      <w:lvlJc w:val="right"/>
      <w:pPr>
        <w:tabs>
          <w:tab w:val="num" w:pos="7110"/>
        </w:tabs>
        <w:ind w:left="7110" w:hanging="180"/>
      </w:pPr>
    </w:lvl>
  </w:abstractNum>
  <w:abstractNum w:abstractNumId="15">
    <w:nsid w:val="64E03358"/>
    <w:multiLevelType w:val="hybridMultilevel"/>
    <w:tmpl w:val="723E3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7E32C7D"/>
    <w:multiLevelType w:val="hybridMultilevel"/>
    <w:tmpl w:val="DAF45B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AE54E1"/>
    <w:multiLevelType w:val="hybridMultilevel"/>
    <w:tmpl w:val="BD90B7F8"/>
    <w:lvl w:ilvl="0" w:tplc="14568148">
      <w:start w:val="1"/>
      <w:numFmt w:val="decimal"/>
      <w:lvlText w:val="%1."/>
      <w:lvlJc w:val="left"/>
      <w:pPr>
        <w:ind w:left="2232" w:hanging="360"/>
      </w:pPr>
      <w:rPr>
        <w:i w:val="0"/>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8">
    <w:nsid w:val="706119C7"/>
    <w:multiLevelType w:val="hybridMultilevel"/>
    <w:tmpl w:val="C0BA57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3B067A9"/>
    <w:multiLevelType w:val="hybridMultilevel"/>
    <w:tmpl w:val="7042EFEA"/>
    <w:lvl w:ilvl="0" w:tplc="0409000F">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04090001">
      <w:start w:val="1"/>
      <w:numFmt w:val="bullet"/>
      <w:lvlText w:val=""/>
      <w:lvlJc w:val="left"/>
      <w:pPr>
        <w:tabs>
          <w:tab w:val="num" w:pos="720"/>
        </w:tabs>
        <w:ind w:left="720" w:hanging="18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8E8344E"/>
    <w:multiLevelType w:val="hybridMultilevel"/>
    <w:tmpl w:val="723E3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A75405A"/>
    <w:multiLevelType w:val="hybridMultilevel"/>
    <w:tmpl w:val="BD90B7F8"/>
    <w:lvl w:ilvl="0" w:tplc="14568148">
      <w:start w:val="1"/>
      <w:numFmt w:val="decimal"/>
      <w:lvlText w:val="%1."/>
      <w:lvlJc w:val="left"/>
      <w:pPr>
        <w:ind w:left="2232" w:hanging="360"/>
      </w:pPr>
      <w:rPr>
        <w:i w:val="0"/>
      </w:rPr>
    </w:lvl>
    <w:lvl w:ilvl="1" w:tplc="04090019">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num w:numId="1">
    <w:abstractNumId w:val="10"/>
  </w:num>
  <w:num w:numId="2">
    <w:abstractNumId w:val="14"/>
  </w:num>
  <w:num w:numId="3">
    <w:abstractNumId w:val="4"/>
  </w:num>
  <w:num w:numId="4">
    <w:abstractNumId w:val="18"/>
  </w:num>
  <w:num w:numId="5">
    <w:abstractNumId w:val="19"/>
  </w:num>
  <w:num w:numId="6">
    <w:abstractNumId w:val="11"/>
  </w:num>
  <w:num w:numId="7">
    <w:abstractNumId w:val="6"/>
  </w:num>
  <w:num w:numId="8">
    <w:abstractNumId w:val="20"/>
  </w:num>
  <w:num w:numId="9">
    <w:abstractNumId w:val="15"/>
  </w:num>
  <w:num w:numId="10">
    <w:abstractNumId w:val="1"/>
  </w:num>
  <w:num w:numId="11">
    <w:abstractNumId w:val="12"/>
  </w:num>
  <w:num w:numId="12">
    <w:abstractNumId w:val="17"/>
  </w:num>
  <w:num w:numId="13">
    <w:abstractNumId w:val="7"/>
  </w:num>
  <w:num w:numId="14">
    <w:abstractNumId w:val="0"/>
  </w:num>
  <w:num w:numId="15">
    <w:abstractNumId w:val="2"/>
  </w:num>
  <w:num w:numId="16">
    <w:abstractNumId w:val="13"/>
  </w:num>
  <w:num w:numId="17">
    <w:abstractNumId w:val="21"/>
  </w:num>
  <w:num w:numId="18">
    <w:abstractNumId w:val="9"/>
  </w:num>
  <w:num w:numId="19">
    <w:abstractNumId w:val="8"/>
  </w:num>
  <w:num w:numId="20">
    <w:abstractNumId w:val="5"/>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A1"/>
    <w:rsid w:val="00355697"/>
    <w:rsid w:val="0047091B"/>
    <w:rsid w:val="007E5AA1"/>
    <w:rsid w:val="00E7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82"/>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E728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style2,normal1,Attribute Heading 2,2"/>
    <w:basedOn w:val="Normal"/>
    <w:next w:val="Normal"/>
    <w:link w:val="Heading2Char"/>
    <w:unhideWhenUsed/>
    <w:qFormat/>
    <w:rsid w:val="00E72882"/>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style2 Char,normal1 Char,Attribute Heading 2 Char,2 Char"/>
    <w:basedOn w:val="DefaultParagraphFont"/>
    <w:link w:val="Heading2"/>
    <w:rsid w:val="00E72882"/>
    <w:rPr>
      <w:rFonts w:ascii="Cambria" w:eastAsia="Times New Roman" w:hAnsi="Cambria" w:cs="Times New Roman"/>
      <w:b/>
      <w:bCs/>
      <w:i/>
      <w:iCs/>
      <w:sz w:val="28"/>
      <w:szCs w:val="28"/>
    </w:rPr>
  </w:style>
  <w:style w:type="character" w:customStyle="1" w:styleId="Heading1Char">
    <w:name w:val="Heading 1 Char"/>
    <w:basedOn w:val="DefaultParagraphFont"/>
    <w:link w:val="Heading1"/>
    <w:uiPriority w:val="9"/>
    <w:rsid w:val="00E728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qFormat/>
    <w:rsid w:val="00E72882"/>
    <w:pPr>
      <w:keepNext w:val="0"/>
      <w:keepLines w:val="0"/>
      <w:spacing w:before="0" w:line="276" w:lineRule="auto"/>
      <w:outlineLvl w:val="9"/>
    </w:pPr>
    <w:rPr>
      <w:rFonts w:ascii="Cambria" w:eastAsia="Times New Roman" w:hAnsi="Cambria" w:cs="Times New Roman"/>
      <w:b w:val="0"/>
      <w:bCs w:val="0"/>
      <w:color w:val="365F91"/>
      <w:sz w:val="32"/>
      <w:szCs w:val="24"/>
    </w:rPr>
  </w:style>
  <w:style w:type="paragraph" w:styleId="ListParagraph">
    <w:name w:val="List Paragraph"/>
    <w:basedOn w:val="Normal"/>
    <w:uiPriority w:val="34"/>
    <w:qFormat/>
    <w:rsid w:val="00E72882"/>
    <w:pPr>
      <w:ind w:left="720"/>
    </w:pPr>
  </w:style>
  <w:style w:type="paragraph" w:styleId="TOC1">
    <w:name w:val="toc 1"/>
    <w:basedOn w:val="Normal"/>
    <w:next w:val="Normal"/>
    <w:autoRedefine/>
    <w:uiPriority w:val="39"/>
    <w:unhideWhenUsed/>
    <w:qFormat/>
    <w:rsid w:val="00E72882"/>
    <w:pPr>
      <w:tabs>
        <w:tab w:val="left" w:pos="660"/>
        <w:tab w:val="right" w:leader="dot" w:pos="9180"/>
      </w:tabs>
      <w:spacing w:before="240" w:after="60"/>
      <w:ind w:right="180"/>
    </w:pPr>
    <w:rPr>
      <w:rFonts w:ascii="Calibri" w:hAnsi="Calibri" w:cs="Calibri"/>
      <w:kern w:val="32"/>
      <w:sz w:val="32"/>
      <w:szCs w:val="32"/>
      <w:lang w:val="en-GB"/>
    </w:rPr>
  </w:style>
  <w:style w:type="paragraph" w:styleId="TOC2">
    <w:name w:val="toc 2"/>
    <w:basedOn w:val="Normal"/>
    <w:next w:val="Normal"/>
    <w:autoRedefine/>
    <w:uiPriority w:val="39"/>
    <w:unhideWhenUsed/>
    <w:qFormat/>
    <w:rsid w:val="00E72882"/>
    <w:pPr>
      <w:tabs>
        <w:tab w:val="left" w:pos="880"/>
        <w:tab w:val="right" w:leader="dot" w:pos="9180"/>
      </w:tabs>
      <w:spacing w:after="100" w:line="276" w:lineRule="auto"/>
      <w:ind w:left="220" w:right="180"/>
    </w:pPr>
    <w:rPr>
      <w:rFonts w:ascii="Calibri" w:hAnsi="Calibri"/>
      <w:noProof/>
      <w:sz w:val="22"/>
      <w:szCs w:val="22"/>
    </w:rPr>
  </w:style>
  <w:style w:type="character" w:styleId="Hyperlink">
    <w:name w:val="Hyperlink"/>
    <w:uiPriority w:val="99"/>
    <w:unhideWhenUsed/>
    <w:rsid w:val="00E72882"/>
    <w:rPr>
      <w:color w:val="0000FF"/>
      <w:u w:val="single"/>
    </w:rPr>
  </w:style>
  <w:style w:type="paragraph" w:styleId="Caption">
    <w:name w:val="caption"/>
    <w:basedOn w:val="Normal"/>
    <w:next w:val="Normal"/>
    <w:uiPriority w:val="35"/>
    <w:unhideWhenUsed/>
    <w:qFormat/>
    <w:rsid w:val="00E72882"/>
    <w:pPr>
      <w:spacing w:after="200"/>
    </w:pPr>
    <w:rPr>
      <w:i/>
      <w:iCs/>
      <w:color w:val="1F497D" w:themeColor="text2"/>
      <w:sz w:val="18"/>
      <w:szCs w:val="18"/>
    </w:rPr>
  </w:style>
  <w:style w:type="paragraph" w:styleId="Header">
    <w:name w:val="header"/>
    <w:basedOn w:val="Normal"/>
    <w:link w:val="HeaderChar"/>
    <w:uiPriority w:val="99"/>
    <w:unhideWhenUsed/>
    <w:rsid w:val="00E72882"/>
    <w:pPr>
      <w:tabs>
        <w:tab w:val="center" w:pos="4680"/>
        <w:tab w:val="right" w:pos="9360"/>
      </w:tabs>
    </w:pPr>
  </w:style>
  <w:style w:type="character" w:customStyle="1" w:styleId="HeaderChar">
    <w:name w:val="Header Char"/>
    <w:basedOn w:val="DefaultParagraphFont"/>
    <w:link w:val="Header"/>
    <w:uiPriority w:val="99"/>
    <w:rsid w:val="00E72882"/>
    <w:rPr>
      <w:rFonts w:ascii="Arial" w:eastAsia="Times New Roman" w:hAnsi="Arial" w:cs="Times New Roman"/>
      <w:sz w:val="20"/>
      <w:szCs w:val="24"/>
    </w:rPr>
  </w:style>
  <w:style w:type="paragraph" w:styleId="Footer">
    <w:name w:val="footer"/>
    <w:basedOn w:val="Normal"/>
    <w:link w:val="FooterChar"/>
    <w:uiPriority w:val="99"/>
    <w:unhideWhenUsed/>
    <w:rsid w:val="00E72882"/>
    <w:pPr>
      <w:tabs>
        <w:tab w:val="center" w:pos="4680"/>
        <w:tab w:val="right" w:pos="9360"/>
      </w:tabs>
    </w:pPr>
  </w:style>
  <w:style w:type="character" w:customStyle="1" w:styleId="FooterChar">
    <w:name w:val="Footer Char"/>
    <w:basedOn w:val="DefaultParagraphFont"/>
    <w:link w:val="Footer"/>
    <w:uiPriority w:val="99"/>
    <w:rsid w:val="00E72882"/>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E72882"/>
    <w:rPr>
      <w:rFonts w:ascii="Tahoma" w:hAnsi="Tahoma" w:cs="Tahoma"/>
      <w:sz w:val="16"/>
      <w:szCs w:val="16"/>
    </w:rPr>
  </w:style>
  <w:style w:type="character" w:customStyle="1" w:styleId="BalloonTextChar">
    <w:name w:val="Balloon Text Char"/>
    <w:basedOn w:val="DefaultParagraphFont"/>
    <w:link w:val="BalloonText"/>
    <w:uiPriority w:val="99"/>
    <w:semiHidden/>
    <w:rsid w:val="00E72882"/>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728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82"/>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E728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style2,normal1,Attribute Heading 2,2"/>
    <w:basedOn w:val="Normal"/>
    <w:next w:val="Normal"/>
    <w:link w:val="Heading2Char"/>
    <w:unhideWhenUsed/>
    <w:qFormat/>
    <w:rsid w:val="00E72882"/>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style2 Char,normal1 Char,Attribute Heading 2 Char,2 Char"/>
    <w:basedOn w:val="DefaultParagraphFont"/>
    <w:link w:val="Heading2"/>
    <w:rsid w:val="00E72882"/>
    <w:rPr>
      <w:rFonts w:ascii="Cambria" w:eastAsia="Times New Roman" w:hAnsi="Cambria" w:cs="Times New Roman"/>
      <w:b/>
      <w:bCs/>
      <w:i/>
      <w:iCs/>
      <w:sz w:val="28"/>
      <w:szCs w:val="28"/>
    </w:rPr>
  </w:style>
  <w:style w:type="character" w:customStyle="1" w:styleId="Heading1Char">
    <w:name w:val="Heading 1 Char"/>
    <w:basedOn w:val="DefaultParagraphFont"/>
    <w:link w:val="Heading1"/>
    <w:uiPriority w:val="9"/>
    <w:rsid w:val="00E728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qFormat/>
    <w:rsid w:val="00E72882"/>
    <w:pPr>
      <w:keepNext w:val="0"/>
      <w:keepLines w:val="0"/>
      <w:spacing w:before="0" w:line="276" w:lineRule="auto"/>
      <w:outlineLvl w:val="9"/>
    </w:pPr>
    <w:rPr>
      <w:rFonts w:ascii="Cambria" w:eastAsia="Times New Roman" w:hAnsi="Cambria" w:cs="Times New Roman"/>
      <w:b w:val="0"/>
      <w:bCs w:val="0"/>
      <w:color w:val="365F91"/>
      <w:sz w:val="32"/>
      <w:szCs w:val="24"/>
    </w:rPr>
  </w:style>
  <w:style w:type="paragraph" w:styleId="ListParagraph">
    <w:name w:val="List Paragraph"/>
    <w:basedOn w:val="Normal"/>
    <w:uiPriority w:val="34"/>
    <w:qFormat/>
    <w:rsid w:val="00E72882"/>
    <w:pPr>
      <w:ind w:left="720"/>
    </w:pPr>
  </w:style>
  <w:style w:type="paragraph" w:styleId="TOC1">
    <w:name w:val="toc 1"/>
    <w:basedOn w:val="Normal"/>
    <w:next w:val="Normal"/>
    <w:autoRedefine/>
    <w:uiPriority w:val="39"/>
    <w:unhideWhenUsed/>
    <w:qFormat/>
    <w:rsid w:val="00E72882"/>
    <w:pPr>
      <w:tabs>
        <w:tab w:val="left" w:pos="660"/>
        <w:tab w:val="right" w:leader="dot" w:pos="9180"/>
      </w:tabs>
      <w:spacing w:before="240" w:after="60"/>
      <w:ind w:right="180"/>
    </w:pPr>
    <w:rPr>
      <w:rFonts w:ascii="Calibri" w:hAnsi="Calibri" w:cs="Calibri"/>
      <w:kern w:val="32"/>
      <w:sz w:val="32"/>
      <w:szCs w:val="32"/>
      <w:lang w:val="en-GB"/>
    </w:rPr>
  </w:style>
  <w:style w:type="paragraph" w:styleId="TOC2">
    <w:name w:val="toc 2"/>
    <w:basedOn w:val="Normal"/>
    <w:next w:val="Normal"/>
    <w:autoRedefine/>
    <w:uiPriority w:val="39"/>
    <w:unhideWhenUsed/>
    <w:qFormat/>
    <w:rsid w:val="00E72882"/>
    <w:pPr>
      <w:tabs>
        <w:tab w:val="left" w:pos="880"/>
        <w:tab w:val="right" w:leader="dot" w:pos="9180"/>
      </w:tabs>
      <w:spacing w:after="100" w:line="276" w:lineRule="auto"/>
      <w:ind w:left="220" w:right="180"/>
    </w:pPr>
    <w:rPr>
      <w:rFonts w:ascii="Calibri" w:hAnsi="Calibri"/>
      <w:noProof/>
      <w:sz w:val="22"/>
      <w:szCs w:val="22"/>
    </w:rPr>
  </w:style>
  <w:style w:type="character" w:styleId="Hyperlink">
    <w:name w:val="Hyperlink"/>
    <w:uiPriority w:val="99"/>
    <w:unhideWhenUsed/>
    <w:rsid w:val="00E72882"/>
    <w:rPr>
      <w:color w:val="0000FF"/>
      <w:u w:val="single"/>
    </w:rPr>
  </w:style>
  <w:style w:type="paragraph" w:styleId="Caption">
    <w:name w:val="caption"/>
    <w:basedOn w:val="Normal"/>
    <w:next w:val="Normal"/>
    <w:uiPriority w:val="35"/>
    <w:unhideWhenUsed/>
    <w:qFormat/>
    <w:rsid w:val="00E72882"/>
    <w:pPr>
      <w:spacing w:after="200"/>
    </w:pPr>
    <w:rPr>
      <w:i/>
      <w:iCs/>
      <w:color w:val="1F497D" w:themeColor="text2"/>
      <w:sz w:val="18"/>
      <w:szCs w:val="18"/>
    </w:rPr>
  </w:style>
  <w:style w:type="paragraph" w:styleId="Header">
    <w:name w:val="header"/>
    <w:basedOn w:val="Normal"/>
    <w:link w:val="HeaderChar"/>
    <w:uiPriority w:val="99"/>
    <w:unhideWhenUsed/>
    <w:rsid w:val="00E72882"/>
    <w:pPr>
      <w:tabs>
        <w:tab w:val="center" w:pos="4680"/>
        <w:tab w:val="right" w:pos="9360"/>
      </w:tabs>
    </w:pPr>
  </w:style>
  <w:style w:type="character" w:customStyle="1" w:styleId="HeaderChar">
    <w:name w:val="Header Char"/>
    <w:basedOn w:val="DefaultParagraphFont"/>
    <w:link w:val="Header"/>
    <w:uiPriority w:val="99"/>
    <w:rsid w:val="00E72882"/>
    <w:rPr>
      <w:rFonts w:ascii="Arial" w:eastAsia="Times New Roman" w:hAnsi="Arial" w:cs="Times New Roman"/>
      <w:sz w:val="20"/>
      <w:szCs w:val="24"/>
    </w:rPr>
  </w:style>
  <w:style w:type="paragraph" w:styleId="Footer">
    <w:name w:val="footer"/>
    <w:basedOn w:val="Normal"/>
    <w:link w:val="FooterChar"/>
    <w:uiPriority w:val="99"/>
    <w:unhideWhenUsed/>
    <w:rsid w:val="00E72882"/>
    <w:pPr>
      <w:tabs>
        <w:tab w:val="center" w:pos="4680"/>
        <w:tab w:val="right" w:pos="9360"/>
      </w:tabs>
    </w:pPr>
  </w:style>
  <w:style w:type="character" w:customStyle="1" w:styleId="FooterChar">
    <w:name w:val="Footer Char"/>
    <w:basedOn w:val="DefaultParagraphFont"/>
    <w:link w:val="Footer"/>
    <w:uiPriority w:val="99"/>
    <w:rsid w:val="00E72882"/>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E72882"/>
    <w:rPr>
      <w:rFonts w:ascii="Tahoma" w:hAnsi="Tahoma" w:cs="Tahoma"/>
      <w:sz w:val="16"/>
      <w:szCs w:val="16"/>
    </w:rPr>
  </w:style>
  <w:style w:type="character" w:customStyle="1" w:styleId="BalloonTextChar">
    <w:name w:val="Balloon Text Char"/>
    <w:basedOn w:val="DefaultParagraphFont"/>
    <w:link w:val="BalloonText"/>
    <w:uiPriority w:val="99"/>
    <w:semiHidden/>
    <w:rsid w:val="00E72882"/>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728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file:///\\atlas\SHUTTLE\Web_Factory\b_PRODUCT_AND_PROJECT\aa_SharePoint\Softs\svn-book.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atlas\SHUTTLE\Web_Factory\b_PRODUCT_AND_PROJECT\aa_SharePoint\Soft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3595</Words>
  <Characters>20495</Characters>
  <Application>Microsoft Office Word</Application>
  <DocSecurity>0</DocSecurity>
  <Lines>170</Lines>
  <Paragraphs>48</Paragraphs>
  <ScaleCrop>false</ScaleCrop>
  <Company>SEI</Company>
  <LinksUpToDate>false</LinksUpToDate>
  <CharactersWithSpaces>24042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SEIUser</dc:creator>
  <cp:keywords/>
  <dc:description/>
  <cp:lastModifiedBy>SEIUser</cp:lastModifiedBy>
  <cp:revision>2</cp:revision>
  <dcterms:created xsi:type="dcterms:W3CDTF">2014-10-20T20:16:00Z</dcterms:created>
  <dcterms:modified xsi:type="dcterms:W3CDTF">2014-10-20T20:17:00Z</dcterms:modified>
</cp:coreProperties>
</file>